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E85E1" w14:textId="77777777" w:rsidR="00366E4D" w:rsidRPr="009B5568" w:rsidRDefault="00366E4D" w:rsidP="00366E4D">
      <w:pPr>
        <w:pStyle w:val="SuperTitle"/>
        <w:rPr>
          <w:rFonts w:cs="Arial"/>
          <w:color w:val="000000" w:themeColor="text1"/>
          <w:lang w:val="es-MX"/>
        </w:rPr>
      </w:pPr>
      <w:r w:rsidRPr="009B5568">
        <w:rPr>
          <w:rFonts w:cs="Arial"/>
          <w:color w:val="000000" w:themeColor="text1"/>
          <w:lang w:val="es-MX"/>
        </w:rPr>
        <w:tab/>
      </w:r>
    </w:p>
    <w:p w14:paraId="3F62BE8A" w14:textId="58AF0D40" w:rsidR="00851BE3" w:rsidRPr="009B5568" w:rsidRDefault="176F5579" w:rsidP="00851BE3">
      <w:pPr>
        <w:pStyle w:val="Ttulo"/>
        <w:spacing w:after="720"/>
        <w:rPr>
          <w:rFonts w:cs="Arial"/>
          <w:color w:val="000000" w:themeColor="text1"/>
          <w:sz w:val="40"/>
          <w:szCs w:val="40"/>
          <w:lang w:val="es-MX"/>
        </w:rPr>
      </w:pPr>
      <w:bookmarkStart w:id="0" w:name="_Toc264212869"/>
      <w:bookmarkStart w:id="1" w:name="_Toc290578500"/>
      <w:bookmarkStart w:id="2" w:name="_Toc290582073"/>
      <w:bookmarkStart w:id="3" w:name="_Toc290629429"/>
      <w:bookmarkStart w:id="4" w:name="_Toc1858133287"/>
      <w:bookmarkStart w:id="5" w:name="_Toc161752234"/>
      <w:r w:rsidRPr="009B5568">
        <w:rPr>
          <w:rFonts w:cs="Arial"/>
          <w:color w:val="000000" w:themeColor="text1"/>
          <w:sz w:val="72"/>
          <w:szCs w:val="72"/>
          <w:lang w:val="es-MX"/>
        </w:rPr>
        <w:t>Guía de definición del proyecto</w:t>
      </w:r>
      <w:r w:rsidR="00052D90" w:rsidRPr="009B5568">
        <w:rPr>
          <w:color w:val="000000" w:themeColor="text1"/>
        </w:rPr>
        <w:br/>
      </w:r>
      <w:r w:rsidR="00052D90" w:rsidRPr="009B5568">
        <w:rPr>
          <w:color w:val="000000" w:themeColor="text1"/>
        </w:rPr>
        <w:br/>
      </w:r>
      <w:bookmarkEnd w:id="0"/>
      <w:bookmarkEnd w:id="1"/>
      <w:bookmarkEnd w:id="2"/>
      <w:bookmarkEnd w:id="3"/>
      <w:ins w:id="6" w:author="REYNALDO ALEXANDER COUOH MARTIN" w:date="2024-03-18T21:19:00Z">
        <w:r w:rsidRPr="00FF7126">
          <w:rPr>
            <w:rFonts w:cs="Arial"/>
            <w:color w:val="000000" w:themeColor="text1"/>
            <w:sz w:val="48"/>
            <w:szCs w:val="48"/>
            <w:lang w:val="es-MX"/>
          </w:rPr>
          <w:t>Tukanaj</w:t>
        </w:r>
      </w:ins>
      <w:bookmarkEnd w:id="4"/>
      <w:bookmarkEnd w:id="5"/>
      <w:del w:id="7" w:author="REYNALDO ALEXANDER COUOH MARTIN" w:date="2024-03-18T21:19:00Z">
        <w:r w:rsidR="00052D90" w:rsidRPr="009B5568" w:rsidDel="176F5579">
          <w:rPr>
            <w:rFonts w:cs="Arial"/>
            <w:color w:val="000000" w:themeColor="text1"/>
            <w:sz w:val="40"/>
            <w:szCs w:val="40"/>
            <w:lang w:val="es-MX"/>
          </w:rPr>
          <w:delText>[Nombre del proyecto]</w:delText>
        </w:r>
      </w:del>
    </w:p>
    <w:p w14:paraId="4A3477A5" w14:textId="760F78E5" w:rsidR="00366E4D" w:rsidRPr="009B5568" w:rsidRDefault="009D482F" w:rsidP="00366E4D">
      <w:pPr>
        <w:pStyle w:val="ByLine"/>
        <w:rPr>
          <w:rFonts w:cs="Arial"/>
          <w:color w:val="000000" w:themeColor="text1"/>
          <w:lang w:val="es-MX"/>
        </w:rPr>
      </w:pPr>
      <w:r w:rsidRPr="009B5568">
        <w:rPr>
          <w:rFonts w:cs="Arial"/>
          <w:color w:val="000000" w:themeColor="text1"/>
          <w:lang w:val="es-MX"/>
        </w:rPr>
        <w:t xml:space="preserve">Versión </w:t>
      </w:r>
      <w:r w:rsidR="00646D9D" w:rsidRPr="009B5568">
        <w:rPr>
          <w:rFonts w:cs="Arial"/>
          <w:color w:val="000000" w:themeColor="text1"/>
          <w:lang w:val="es-MX"/>
        </w:rPr>
        <w:t>0.0.1</w:t>
      </w:r>
    </w:p>
    <w:p w14:paraId="59DECD21" w14:textId="77777777" w:rsidR="00366E4D" w:rsidRPr="009B5568" w:rsidRDefault="00366E4D" w:rsidP="00366E4D">
      <w:pPr>
        <w:pStyle w:val="ByLine"/>
        <w:spacing w:before="0" w:after="0" w:line="360" w:lineRule="auto"/>
        <w:rPr>
          <w:rFonts w:cs="Arial"/>
          <w:color w:val="000000" w:themeColor="text1"/>
          <w:lang w:val="es-MX"/>
        </w:rPr>
      </w:pPr>
      <w:r w:rsidRPr="009B5568">
        <w:rPr>
          <w:rFonts w:cs="Arial"/>
          <w:color w:val="000000" w:themeColor="text1"/>
          <w:lang w:val="es-MX"/>
        </w:rPr>
        <w:t>Elaborado por:</w:t>
      </w:r>
    </w:p>
    <w:p w14:paraId="5370632C" w14:textId="0F11F521" w:rsidR="009D482F" w:rsidRPr="009B5568" w:rsidRDefault="00646D9D" w:rsidP="009D482F">
      <w:pPr>
        <w:pStyle w:val="ByLine"/>
        <w:spacing w:before="0" w:after="0" w:line="360" w:lineRule="auto"/>
        <w:rPr>
          <w:rFonts w:cs="Arial"/>
          <w:color w:val="000000" w:themeColor="text1"/>
          <w:lang w:val="es-MX"/>
        </w:rPr>
      </w:pPr>
      <w:r w:rsidRPr="009B5568">
        <w:rPr>
          <w:rFonts w:cs="Arial"/>
          <w:color w:val="000000" w:themeColor="text1"/>
          <w:lang w:val="es-MX"/>
        </w:rPr>
        <w:t>Reynaldo Alexander Couoh Martin</w:t>
      </w:r>
    </w:p>
    <w:p w14:paraId="19997650" w14:textId="1EDA938F" w:rsidR="009D482F" w:rsidRPr="009B5568" w:rsidRDefault="009D482F" w:rsidP="009D482F">
      <w:pPr>
        <w:pStyle w:val="ByLine"/>
        <w:spacing w:before="0" w:after="0" w:line="360" w:lineRule="auto"/>
        <w:rPr>
          <w:rFonts w:cs="Arial"/>
          <w:color w:val="000000" w:themeColor="text1"/>
          <w:lang w:val="es-MX"/>
        </w:rPr>
      </w:pPr>
      <w:r w:rsidRPr="009B5568">
        <w:rPr>
          <w:rFonts w:cs="Arial"/>
          <w:color w:val="000000" w:themeColor="text1"/>
          <w:lang w:val="es-MX"/>
        </w:rPr>
        <w:t xml:space="preserve"> </w:t>
      </w:r>
      <w:r w:rsidR="001E6094">
        <w:rPr>
          <w:rFonts w:cs="Arial"/>
          <w:color w:val="000000" w:themeColor="text1"/>
          <w:lang w:val="es-MX"/>
        </w:rPr>
        <w:t>Víctor Flores Juárez</w:t>
      </w:r>
    </w:p>
    <w:p w14:paraId="32409196" w14:textId="77777777" w:rsidR="00501B26" w:rsidRPr="00501B26" w:rsidRDefault="00501B26" w:rsidP="00501B26">
      <w:pPr>
        <w:pStyle w:val="ChangeHistoryTitle"/>
        <w:spacing w:before="0"/>
        <w:jc w:val="right"/>
        <w:rPr>
          <w:rFonts w:cs="Arial"/>
          <w:color w:val="000000" w:themeColor="text1"/>
          <w:kern w:val="28"/>
          <w:sz w:val="28"/>
          <w:szCs w:val="28"/>
          <w:lang w:val="es-MX"/>
        </w:rPr>
      </w:pPr>
      <w:r w:rsidRPr="00501B26">
        <w:rPr>
          <w:rFonts w:cs="Arial"/>
          <w:color w:val="000000" w:themeColor="text1"/>
          <w:kern w:val="28"/>
          <w:sz w:val="28"/>
          <w:szCs w:val="28"/>
          <w:lang w:val="es-MX"/>
        </w:rPr>
        <w:t>Daniel Méndez Sierra</w:t>
      </w:r>
      <w:r w:rsidRPr="00501B26">
        <w:rPr>
          <w:rFonts w:cs="Arial"/>
          <w:color w:val="000000" w:themeColor="text1"/>
          <w:kern w:val="28"/>
          <w:sz w:val="28"/>
          <w:szCs w:val="28"/>
          <w:lang w:val="es-MX"/>
        </w:rPr>
        <w:tab/>
      </w:r>
    </w:p>
    <w:p w14:paraId="0345B5A4" w14:textId="752D3627" w:rsidR="00501B26" w:rsidRPr="00501B26" w:rsidRDefault="00501B26" w:rsidP="00501B26">
      <w:pPr>
        <w:pStyle w:val="ChangeHistoryTitle"/>
        <w:spacing w:before="0"/>
        <w:jc w:val="right"/>
        <w:rPr>
          <w:rFonts w:cs="Arial"/>
          <w:color w:val="000000" w:themeColor="text1"/>
          <w:kern w:val="28"/>
          <w:sz w:val="28"/>
          <w:szCs w:val="28"/>
          <w:lang w:val="es-MX"/>
        </w:rPr>
      </w:pPr>
      <w:r w:rsidRPr="00501B26">
        <w:rPr>
          <w:rFonts w:cs="Arial"/>
          <w:color w:val="000000" w:themeColor="text1"/>
          <w:kern w:val="28"/>
          <w:sz w:val="28"/>
          <w:szCs w:val="28"/>
          <w:lang w:val="es-MX"/>
        </w:rPr>
        <w:t xml:space="preserve">Marco </w:t>
      </w:r>
      <w:proofErr w:type="spellStart"/>
      <w:r w:rsidRPr="00501B26">
        <w:rPr>
          <w:rFonts w:cs="Arial"/>
          <w:color w:val="000000" w:themeColor="text1"/>
          <w:kern w:val="28"/>
          <w:sz w:val="28"/>
          <w:szCs w:val="28"/>
          <w:lang w:val="es-MX"/>
        </w:rPr>
        <w:t>Elias</w:t>
      </w:r>
      <w:proofErr w:type="spellEnd"/>
      <w:r w:rsidRPr="00501B26">
        <w:rPr>
          <w:rFonts w:cs="Arial"/>
          <w:color w:val="000000" w:themeColor="text1"/>
          <w:kern w:val="28"/>
          <w:sz w:val="28"/>
          <w:szCs w:val="28"/>
          <w:lang w:val="es-MX"/>
        </w:rPr>
        <w:t xml:space="preserve"> Aragón Serrano</w:t>
      </w:r>
    </w:p>
    <w:p w14:paraId="4BA28438" w14:textId="24561624" w:rsidR="00366E4D" w:rsidRPr="009B5568" w:rsidRDefault="00501B26" w:rsidP="00501B26">
      <w:pPr>
        <w:pStyle w:val="ChangeHistoryTitle"/>
        <w:spacing w:before="0"/>
        <w:jc w:val="right"/>
        <w:rPr>
          <w:color w:val="000000" w:themeColor="text1"/>
          <w:sz w:val="32"/>
          <w:lang w:val="es-MX"/>
        </w:rPr>
      </w:pPr>
      <w:r w:rsidRPr="00501B26">
        <w:rPr>
          <w:rFonts w:cs="Arial"/>
          <w:color w:val="000000" w:themeColor="text1"/>
          <w:kern w:val="28"/>
          <w:sz w:val="28"/>
          <w:szCs w:val="28"/>
          <w:lang w:val="es-MX"/>
        </w:rPr>
        <w:t>Ángel Alberto González Lugo</w:t>
      </w:r>
    </w:p>
    <w:p w14:paraId="34B73661" w14:textId="77777777" w:rsidR="00366E4D" w:rsidRPr="009B5568" w:rsidRDefault="00366E4D" w:rsidP="00366E4D">
      <w:pPr>
        <w:pStyle w:val="ChangeHistoryTitle"/>
        <w:spacing w:before="0"/>
        <w:rPr>
          <w:color w:val="000000" w:themeColor="text1"/>
          <w:sz w:val="32"/>
          <w:lang w:val="es-MX"/>
        </w:rPr>
        <w:sectPr w:rsidR="00366E4D" w:rsidRPr="009B5568" w:rsidSect="006119DB">
          <w:headerReference w:type="default" r:id="rId11"/>
          <w:footerReference w:type="even" r:id="rId12"/>
          <w:footerReference w:type="default" r:id="rId13"/>
          <w:pgSz w:w="12240" w:h="15840" w:code="1"/>
          <w:pgMar w:top="1806" w:right="1440" w:bottom="1440" w:left="1440" w:header="720" w:footer="720" w:gutter="0"/>
          <w:pgNumType w:fmt="lowerRoman" w:start="1"/>
          <w:cols w:space="720"/>
          <w:docGrid w:linePitch="299"/>
        </w:sectPr>
      </w:pPr>
    </w:p>
    <w:sdt>
      <w:sdtPr>
        <w:rPr>
          <w:rFonts w:ascii="Arial" w:eastAsia="Times New Roman" w:hAnsi="Arial" w:cs="Times New Roman"/>
          <w:noProof/>
          <w:color w:val="000000" w:themeColor="text1"/>
          <w:sz w:val="24"/>
          <w:szCs w:val="24"/>
          <w:lang w:val="en-US" w:eastAsia="en-US"/>
        </w:rPr>
        <w:id w:val="881768546"/>
        <w:docPartObj>
          <w:docPartGallery w:val="Table of Contents"/>
          <w:docPartUnique/>
        </w:docPartObj>
      </w:sdtPr>
      <w:sdtContent>
        <w:p w14:paraId="73ADFF80" w14:textId="77777777" w:rsidR="00BE42E6" w:rsidRPr="009B5568" w:rsidRDefault="00BE42E6" w:rsidP="00803152">
          <w:pPr>
            <w:pStyle w:val="TtuloTDC"/>
            <w:jc w:val="center"/>
            <w:rPr>
              <w:rFonts w:ascii="Times" w:eastAsia="Times New Roman" w:hAnsi="Times" w:cs="Times New Roman"/>
              <w:b w:val="0"/>
              <w:bCs w:val="0"/>
              <w:color w:val="000000" w:themeColor="text1"/>
              <w:sz w:val="22"/>
              <w:szCs w:val="22"/>
              <w:lang w:eastAsia="en-US"/>
            </w:rPr>
          </w:pPr>
        </w:p>
        <w:p w14:paraId="752FD0A7" w14:textId="77777777" w:rsidR="00187E0D" w:rsidRPr="009B5568" w:rsidRDefault="176F5579" w:rsidP="00803152">
          <w:pPr>
            <w:pStyle w:val="TtuloTDC"/>
            <w:jc w:val="center"/>
            <w:rPr>
              <w:noProof/>
              <w:color w:val="000000" w:themeColor="text1"/>
            </w:rPr>
          </w:pPr>
          <w:r w:rsidRPr="009B5568">
            <w:rPr>
              <w:rFonts w:ascii="Arial" w:hAnsi="Arial" w:cs="Arial"/>
              <w:color w:val="000000" w:themeColor="text1"/>
              <w:sz w:val="36"/>
              <w:szCs w:val="36"/>
            </w:rPr>
            <w:t>Contenido</w:t>
          </w:r>
        </w:p>
        <w:p w14:paraId="5A8546B6" w14:textId="2320AC16" w:rsidR="00E05D34" w:rsidRDefault="176F5579">
          <w:pPr>
            <w:pStyle w:val="TDC1"/>
            <w:rPr>
              <w:rFonts w:asciiTheme="minorHAnsi" w:eastAsiaTheme="minorEastAsia" w:hAnsiTheme="minorHAnsi" w:cstheme="minorBidi"/>
              <w:b w:val="0"/>
              <w:bCs w:val="0"/>
              <w:kern w:val="2"/>
              <w:lang w:val="es-MX" w:eastAsia="es-MX"/>
              <w14:ligatures w14:val="standardContextual"/>
            </w:rPr>
          </w:pPr>
          <w:r w:rsidRPr="009B5568">
            <w:rPr>
              <w:color w:val="000000" w:themeColor="text1"/>
            </w:rPr>
            <w:fldChar w:fldCharType="begin"/>
          </w:r>
          <w:r w:rsidR="001E2F69" w:rsidRPr="009B5568">
            <w:rPr>
              <w:color w:val="000000" w:themeColor="text1"/>
            </w:rPr>
            <w:instrText>TOC \o "1-3" \h \z \u</w:instrText>
          </w:r>
          <w:r w:rsidRPr="009B5568">
            <w:rPr>
              <w:color w:val="000000" w:themeColor="text1"/>
            </w:rPr>
            <w:fldChar w:fldCharType="separate"/>
          </w:r>
          <w:hyperlink w:anchor="_Toc161752234" w:history="1">
            <w:r w:rsidR="00E05D34" w:rsidRPr="009F7AA7">
              <w:rPr>
                <w:rStyle w:val="Hipervnculo"/>
                <w:rFonts w:cs="Arial"/>
                <w:lang w:val="es-MX"/>
              </w:rPr>
              <w:t>Guía de definición del proyecto</w:t>
            </w:r>
            <w:r w:rsidR="00E05D34" w:rsidRPr="009F7AA7">
              <w:rPr>
                <w:rStyle w:val="Hipervnculo"/>
              </w:rPr>
              <w:t xml:space="preserve">  </w:t>
            </w:r>
            <w:r w:rsidR="00E05D34" w:rsidRPr="009F7AA7">
              <w:rPr>
                <w:rStyle w:val="Hipervnculo"/>
                <w:rFonts w:cs="Arial"/>
                <w:lang w:val="es-MX"/>
              </w:rPr>
              <w:t>Tukanaj</w:t>
            </w:r>
            <w:r w:rsidR="00E05D34">
              <w:rPr>
                <w:webHidden/>
              </w:rPr>
              <w:tab/>
            </w:r>
            <w:r w:rsidR="00E05D34">
              <w:rPr>
                <w:webHidden/>
              </w:rPr>
              <w:fldChar w:fldCharType="begin"/>
            </w:r>
            <w:r w:rsidR="00E05D34">
              <w:rPr>
                <w:webHidden/>
              </w:rPr>
              <w:instrText xml:space="preserve"> PAGEREF _Toc161752234 \h </w:instrText>
            </w:r>
            <w:r w:rsidR="00E05D34">
              <w:rPr>
                <w:webHidden/>
              </w:rPr>
            </w:r>
            <w:r w:rsidR="00E05D34">
              <w:rPr>
                <w:webHidden/>
              </w:rPr>
              <w:fldChar w:fldCharType="separate"/>
            </w:r>
            <w:r w:rsidR="00E05D34">
              <w:rPr>
                <w:webHidden/>
              </w:rPr>
              <w:t>i</w:t>
            </w:r>
            <w:r w:rsidR="00E05D34">
              <w:rPr>
                <w:webHidden/>
              </w:rPr>
              <w:fldChar w:fldCharType="end"/>
            </w:r>
          </w:hyperlink>
        </w:p>
        <w:p w14:paraId="45F68CAF" w14:textId="3FB262E0" w:rsidR="00E05D34" w:rsidRDefault="00E05D34">
          <w:pPr>
            <w:pStyle w:val="TDC1"/>
            <w:rPr>
              <w:rFonts w:asciiTheme="minorHAnsi" w:eastAsiaTheme="minorEastAsia" w:hAnsiTheme="minorHAnsi" w:cstheme="minorBidi"/>
              <w:b w:val="0"/>
              <w:bCs w:val="0"/>
              <w:kern w:val="2"/>
              <w:lang w:val="es-MX" w:eastAsia="es-MX"/>
              <w14:ligatures w14:val="standardContextual"/>
            </w:rPr>
          </w:pPr>
          <w:hyperlink w:anchor="_Toc161752235" w:history="1">
            <w:r w:rsidRPr="009F7AA7">
              <w:rPr>
                <w:rStyle w:val="Hipervnculo"/>
                <w:lang w:val="es-MX"/>
              </w:rPr>
              <w:t>Introducción</w:t>
            </w:r>
            <w:r>
              <w:rPr>
                <w:webHidden/>
              </w:rPr>
              <w:tab/>
            </w:r>
            <w:r>
              <w:rPr>
                <w:webHidden/>
              </w:rPr>
              <w:fldChar w:fldCharType="begin"/>
            </w:r>
            <w:r>
              <w:rPr>
                <w:webHidden/>
              </w:rPr>
              <w:instrText xml:space="preserve"> PAGEREF _Toc161752235 \h </w:instrText>
            </w:r>
            <w:r>
              <w:rPr>
                <w:webHidden/>
              </w:rPr>
            </w:r>
            <w:r>
              <w:rPr>
                <w:webHidden/>
              </w:rPr>
              <w:fldChar w:fldCharType="separate"/>
            </w:r>
            <w:r>
              <w:rPr>
                <w:webHidden/>
              </w:rPr>
              <w:t>2</w:t>
            </w:r>
            <w:r>
              <w:rPr>
                <w:webHidden/>
              </w:rPr>
              <w:fldChar w:fldCharType="end"/>
            </w:r>
          </w:hyperlink>
        </w:p>
        <w:p w14:paraId="1E7FE3E0" w14:textId="46A5A2EC" w:rsidR="00E05D34" w:rsidRDefault="00E05D34">
          <w:pPr>
            <w:pStyle w:val="TDC1"/>
            <w:rPr>
              <w:rFonts w:asciiTheme="minorHAnsi" w:eastAsiaTheme="minorEastAsia" w:hAnsiTheme="minorHAnsi" w:cstheme="minorBidi"/>
              <w:b w:val="0"/>
              <w:bCs w:val="0"/>
              <w:kern w:val="2"/>
              <w:lang w:val="es-MX" w:eastAsia="es-MX"/>
              <w14:ligatures w14:val="standardContextual"/>
            </w:rPr>
          </w:pPr>
          <w:hyperlink w:anchor="_Toc161752236" w:history="1">
            <w:r w:rsidRPr="009F7AA7">
              <w:rPr>
                <w:rStyle w:val="Hipervnculo"/>
                <w:lang w:val="es-MX"/>
              </w:rPr>
              <w:t>Contenido</w:t>
            </w:r>
            <w:r>
              <w:rPr>
                <w:webHidden/>
              </w:rPr>
              <w:tab/>
            </w:r>
            <w:r>
              <w:rPr>
                <w:webHidden/>
              </w:rPr>
              <w:fldChar w:fldCharType="begin"/>
            </w:r>
            <w:r>
              <w:rPr>
                <w:webHidden/>
              </w:rPr>
              <w:instrText xml:space="preserve"> PAGEREF _Toc161752236 \h </w:instrText>
            </w:r>
            <w:r>
              <w:rPr>
                <w:webHidden/>
              </w:rPr>
            </w:r>
            <w:r>
              <w:rPr>
                <w:webHidden/>
              </w:rPr>
              <w:fldChar w:fldCharType="separate"/>
            </w:r>
            <w:r>
              <w:rPr>
                <w:webHidden/>
              </w:rPr>
              <w:t>2</w:t>
            </w:r>
            <w:r>
              <w:rPr>
                <w:webHidden/>
              </w:rPr>
              <w:fldChar w:fldCharType="end"/>
            </w:r>
          </w:hyperlink>
        </w:p>
        <w:p w14:paraId="2B55DB19" w14:textId="0466E98E" w:rsidR="00E05D34" w:rsidRDefault="00E05D34">
          <w:pPr>
            <w:pStyle w:val="TDC1"/>
            <w:rPr>
              <w:rFonts w:asciiTheme="minorHAnsi" w:eastAsiaTheme="minorEastAsia" w:hAnsiTheme="minorHAnsi" w:cstheme="minorBidi"/>
              <w:b w:val="0"/>
              <w:bCs w:val="0"/>
              <w:kern w:val="2"/>
              <w:lang w:val="es-MX" w:eastAsia="es-MX"/>
              <w14:ligatures w14:val="standardContextual"/>
            </w:rPr>
          </w:pPr>
          <w:hyperlink w:anchor="_Toc161752237" w:history="1">
            <w:r w:rsidRPr="009F7AA7">
              <w:rPr>
                <w:rStyle w:val="Hipervnculo"/>
                <w:lang w:val="es-MX"/>
              </w:rPr>
              <w:t>Conclusiones</w:t>
            </w:r>
            <w:r>
              <w:rPr>
                <w:webHidden/>
              </w:rPr>
              <w:tab/>
            </w:r>
            <w:r>
              <w:rPr>
                <w:webHidden/>
              </w:rPr>
              <w:fldChar w:fldCharType="begin"/>
            </w:r>
            <w:r>
              <w:rPr>
                <w:webHidden/>
              </w:rPr>
              <w:instrText xml:space="preserve"> PAGEREF _Toc161752237 \h </w:instrText>
            </w:r>
            <w:r>
              <w:rPr>
                <w:webHidden/>
              </w:rPr>
            </w:r>
            <w:r>
              <w:rPr>
                <w:webHidden/>
              </w:rPr>
              <w:fldChar w:fldCharType="separate"/>
            </w:r>
            <w:r>
              <w:rPr>
                <w:webHidden/>
              </w:rPr>
              <w:t>5</w:t>
            </w:r>
            <w:r>
              <w:rPr>
                <w:webHidden/>
              </w:rPr>
              <w:fldChar w:fldCharType="end"/>
            </w:r>
          </w:hyperlink>
        </w:p>
        <w:p w14:paraId="0C06B21A" w14:textId="709FEE4B" w:rsidR="176F5579" w:rsidRPr="009B5568" w:rsidRDefault="176F5579" w:rsidP="176F5579">
          <w:pPr>
            <w:pStyle w:val="TDC1"/>
            <w:rPr>
              <w:rStyle w:val="Hipervnculo"/>
              <w:color w:val="000000" w:themeColor="text1"/>
            </w:rPr>
          </w:pPr>
          <w:r w:rsidRPr="009B5568">
            <w:rPr>
              <w:color w:val="000000" w:themeColor="text1"/>
            </w:rPr>
            <w:fldChar w:fldCharType="end"/>
          </w:r>
        </w:p>
      </w:sdtContent>
    </w:sdt>
    <w:p w14:paraId="0F04E195" w14:textId="77777777" w:rsidR="00803152" w:rsidRPr="009B5568" w:rsidRDefault="00803152">
      <w:pPr>
        <w:rPr>
          <w:color w:val="000000" w:themeColor="text1"/>
          <w:lang w:val="es-MX"/>
        </w:rPr>
      </w:pPr>
    </w:p>
    <w:p w14:paraId="494EC787" w14:textId="77777777" w:rsidR="00366E4D" w:rsidRPr="009B5568" w:rsidRDefault="00366E4D" w:rsidP="00803152">
      <w:pPr>
        <w:pStyle w:val="TOCTitle"/>
        <w:jc w:val="center"/>
        <w:rPr>
          <w:rFonts w:cs="Arial"/>
          <w:color w:val="000000" w:themeColor="text1"/>
          <w:lang w:val="es-MX"/>
        </w:rPr>
      </w:pPr>
    </w:p>
    <w:p w14:paraId="6E495AEF" w14:textId="77777777" w:rsidR="00803152" w:rsidRPr="009B5568" w:rsidRDefault="00803152" w:rsidP="00803152">
      <w:pPr>
        <w:pStyle w:val="TOCTitle"/>
        <w:jc w:val="center"/>
        <w:rPr>
          <w:rFonts w:cs="Arial"/>
          <w:color w:val="000000" w:themeColor="text1"/>
          <w:lang w:val="es-MX"/>
        </w:rPr>
      </w:pPr>
    </w:p>
    <w:p w14:paraId="0F327B50" w14:textId="77777777" w:rsidR="00366E4D" w:rsidRPr="009B5568" w:rsidRDefault="00366E4D" w:rsidP="00366E4D">
      <w:pPr>
        <w:rPr>
          <w:color w:val="000000" w:themeColor="text1"/>
          <w:lang w:val="es-MX"/>
        </w:rPr>
      </w:pPr>
    </w:p>
    <w:p w14:paraId="1EB1628A" w14:textId="77777777" w:rsidR="00187E0D" w:rsidRPr="009B5568" w:rsidRDefault="00C523CD" w:rsidP="00187E0D">
      <w:pPr>
        <w:pStyle w:val="Ttulo1"/>
        <w:rPr>
          <w:color w:val="000000" w:themeColor="text1"/>
          <w:lang w:val="es-MX"/>
        </w:rPr>
      </w:pPr>
      <w:bookmarkStart w:id="8" w:name="_Toc264212870"/>
      <w:bookmarkStart w:id="9" w:name="_Toc359986502"/>
      <w:r w:rsidRPr="009B5568">
        <w:rPr>
          <w:color w:val="000000" w:themeColor="text1"/>
          <w:lang w:val="es-MX"/>
        </w:rPr>
        <w:br w:type="page"/>
      </w:r>
      <w:bookmarkStart w:id="10" w:name="_Toc161752235"/>
      <w:bookmarkEnd w:id="8"/>
      <w:bookmarkEnd w:id="9"/>
      <w:r w:rsidR="176F5579" w:rsidRPr="009B5568">
        <w:rPr>
          <w:color w:val="000000" w:themeColor="text1"/>
          <w:lang w:val="es-MX"/>
        </w:rPr>
        <w:lastRenderedPageBreak/>
        <w:t>Introducción</w:t>
      </w:r>
      <w:bookmarkEnd w:id="10"/>
    </w:p>
    <w:p w14:paraId="161DFDA2" w14:textId="718161FB" w:rsidR="00187E0D" w:rsidRPr="009B5568" w:rsidRDefault="00C81B43" w:rsidP="00163903">
      <w:pPr>
        <w:jc w:val="both"/>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 xml:space="preserve">En el presente documento se presenta la importancia y acciones a llevar a cabo </w:t>
      </w:r>
      <w:r w:rsidR="002F4668" w:rsidRPr="009B5568">
        <w:rPr>
          <w:rFonts w:asciiTheme="minorHAnsi" w:hAnsiTheme="minorHAnsi" w:cstheme="minorHAnsi"/>
          <w:color w:val="000000" w:themeColor="text1"/>
          <w:lang w:val="es-MX"/>
        </w:rPr>
        <w:t>Tukanaj, una herramienta para aprender maya, un idioma en riesgo pero que al mismo tiempo es importante para toda una región.</w:t>
      </w:r>
    </w:p>
    <w:p w14:paraId="1797FDDB" w14:textId="77777777" w:rsidR="00187E0D" w:rsidRPr="009B5568" w:rsidRDefault="176F5579" w:rsidP="00187E0D">
      <w:pPr>
        <w:pStyle w:val="Ttulo1"/>
        <w:rPr>
          <w:color w:val="000000" w:themeColor="text1"/>
          <w:lang w:val="es-MX"/>
        </w:rPr>
      </w:pPr>
      <w:bookmarkStart w:id="11" w:name="_Toc161752236"/>
      <w:r w:rsidRPr="009B5568">
        <w:rPr>
          <w:color w:val="000000" w:themeColor="text1"/>
          <w:lang w:val="es-MX"/>
        </w:rPr>
        <w:t>Contenido</w:t>
      </w:r>
      <w:bookmarkEnd w:id="11"/>
    </w:p>
    <w:tbl>
      <w:tblPr>
        <w:tblW w:w="0" w:type="auto"/>
        <w:tblLayout w:type="fixed"/>
        <w:tblLook w:val="0000" w:firstRow="0" w:lastRow="0" w:firstColumn="0" w:lastColumn="0" w:noHBand="0" w:noVBand="0"/>
      </w:tblPr>
      <w:tblGrid>
        <w:gridCol w:w="1915"/>
        <w:gridCol w:w="7661"/>
      </w:tblGrid>
      <w:tr w:rsidR="009B5568" w:rsidRPr="009B5568" w14:paraId="53813405" w14:textId="77777777" w:rsidTr="176F5579">
        <w:tc>
          <w:tcPr>
            <w:tcW w:w="1915" w:type="dxa"/>
          </w:tcPr>
          <w:p w14:paraId="3CF27168" w14:textId="77777777" w:rsidR="00187E0D" w:rsidRPr="009B5568" w:rsidRDefault="00187E0D">
            <w:pPr>
              <w:pStyle w:val="line"/>
              <w:rPr>
                <w:rFonts w:asciiTheme="minorHAnsi" w:hAnsiTheme="minorHAnsi" w:cstheme="minorHAnsi"/>
                <w:color w:val="000000" w:themeColor="text1"/>
                <w:lang w:val="es-MX"/>
              </w:rPr>
            </w:pPr>
          </w:p>
        </w:tc>
        <w:tc>
          <w:tcPr>
            <w:tcW w:w="7661" w:type="dxa"/>
            <w:tcBorders>
              <w:bottom w:val="single" w:sz="12" w:space="0" w:color="auto"/>
            </w:tcBorders>
          </w:tcPr>
          <w:p w14:paraId="3BF57B1F" w14:textId="77777777" w:rsidR="00187E0D" w:rsidRPr="009B5568" w:rsidRDefault="00187E0D">
            <w:pPr>
              <w:pStyle w:val="line"/>
              <w:rPr>
                <w:rFonts w:asciiTheme="minorHAnsi" w:hAnsiTheme="minorHAnsi" w:cstheme="minorHAnsi"/>
                <w:color w:val="000000" w:themeColor="text1"/>
                <w:lang w:val="es-MX"/>
              </w:rPr>
            </w:pPr>
          </w:p>
        </w:tc>
      </w:tr>
      <w:tr w:rsidR="009B5568" w:rsidRPr="009B5568" w14:paraId="1FB23221" w14:textId="77777777" w:rsidTr="176F5579">
        <w:tc>
          <w:tcPr>
            <w:tcW w:w="1915" w:type="dxa"/>
          </w:tcPr>
          <w:p w14:paraId="1EB582E7" w14:textId="77777777" w:rsidR="00187E0D" w:rsidRPr="009B5568" w:rsidRDefault="00187E0D">
            <w:pPr>
              <w:pStyle w:val="line"/>
              <w:rPr>
                <w:rFonts w:asciiTheme="minorHAnsi" w:hAnsiTheme="minorHAnsi" w:cstheme="minorHAnsi"/>
                <w:color w:val="000000" w:themeColor="text1"/>
                <w:lang w:val="es-MX"/>
              </w:rPr>
            </w:pPr>
          </w:p>
        </w:tc>
        <w:tc>
          <w:tcPr>
            <w:tcW w:w="7661" w:type="dxa"/>
          </w:tcPr>
          <w:p w14:paraId="346B9EA7" w14:textId="77777777" w:rsidR="00187E0D" w:rsidRPr="009B5568" w:rsidRDefault="00187E0D">
            <w:pPr>
              <w:pStyle w:val="line"/>
              <w:rPr>
                <w:rFonts w:asciiTheme="minorHAnsi" w:hAnsiTheme="minorHAnsi" w:cstheme="minorHAnsi"/>
                <w:color w:val="000000" w:themeColor="text1"/>
                <w:lang w:val="es-MX"/>
              </w:rPr>
            </w:pPr>
          </w:p>
        </w:tc>
      </w:tr>
      <w:tr w:rsidR="009B5568" w:rsidRPr="009B5568" w14:paraId="71995876" w14:textId="77777777" w:rsidTr="176F5579">
        <w:tc>
          <w:tcPr>
            <w:tcW w:w="1915" w:type="dxa"/>
          </w:tcPr>
          <w:p w14:paraId="1239DE14" w14:textId="77777777" w:rsidR="00187E0D" w:rsidRPr="009B5568" w:rsidRDefault="00187E0D">
            <w:pPr>
              <w:pStyle w:val="tableleft"/>
              <w:rPr>
                <w:rFonts w:asciiTheme="majorHAnsi" w:hAnsiTheme="majorHAnsi" w:cstheme="minorHAnsi"/>
                <w:color w:val="000000" w:themeColor="text1"/>
                <w:lang w:val="es-MX"/>
              </w:rPr>
            </w:pPr>
            <w:r w:rsidRPr="009B5568">
              <w:rPr>
                <w:rFonts w:asciiTheme="majorHAnsi" w:hAnsiTheme="majorHAnsi" w:cstheme="minorHAnsi"/>
                <w:color w:val="000000" w:themeColor="text1"/>
                <w:lang w:val="es-MX"/>
              </w:rPr>
              <w:t>Propósito</w:t>
            </w:r>
          </w:p>
          <w:p w14:paraId="510960AF" w14:textId="77777777" w:rsidR="00187E0D" w:rsidRPr="009B5568" w:rsidRDefault="00187E0D">
            <w:pPr>
              <w:pStyle w:val="tableleft"/>
              <w:rPr>
                <w:rFonts w:asciiTheme="minorHAnsi" w:hAnsiTheme="minorHAnsi" w:cstheme="minorHAnsi"/>
                <w:color w:val="000000" w:themeColor="text1"/>
                <w:lang w:val="es-MX"/>
              </w:rPr>
            </w:pPr>
          </w:p>
        </w:tc>
        <w:tc>
          <w:tcPr>
            <w:tcW w:w="7661" w:type="dxa"/>
          </w:tcPr>
          <w:p w14:paraId="6FCEF4FC" w14:textId="55B69F32" w:rsidR="00187E0D" w:rsidRPr="009B5568" w:rsidRDefault="00D03B0B" w:rsidP="009D482F">
            <w:pPr>
              <w:jc w:val="both"/>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 xml:space="preserve">Se pretende que Tukanaj sea una herramienta para </w:t>
            </w:r>
            <w:r w:rsidR="00CB2A25" w:rsidRPr="009B5568">
              <w:rPr>
                <w:rFonts w:asciiTheme="minorHAnsi" w:hAnsiTheme="minorHAnsi" w:cstheme="minorHAnsi"/>
                <w:color w:val="000000" w:themeColor="text1"/>
                <w:lang w:val="es-MX"/>
              </w:rPr>
              <w:t>que locales y extranjeros aprendan el idioma Maya.</w:t>
            </w:r>
            <w:r w:rsidR="00187E0D" w:rsidRPr="009B5568">
              <w:rPr>
                <w:rFonts w:asciiTheme="minorHAnsi" w:hAnsiTheme="minorHAnsi" w:cstheme="minorHAnsi"/>
                <w:color w:val="000000" w:themeColor="text1"/>
                <w:lang w:val="es-MX"/>
              </w:rPr>
              <w:t xml:space="preserve"> </w:t>
            </w:r>
          </w:p>
        </w:tc>
      </w:tr>
      <w:tr w:rsidR="009B5568" w:rsidRPr="009B5568" w14:paraId="37F3A2BF" w14:textId="77777777" w:rsidTr="176F5579">
        <w:tc>
          <w:tcPr>
            <w:tcW w:w="1915" w:type="dxa"/>
          </w:tcPr>
          <w:p w14:paraId="22E39CE2" w14:textId="77777777" w:rsidR="00187E0D" w:rsidRPr="009B5568" w:rsidRDefault="00187E0D">
            <w:pPr>
              <w:pStyle w:val="tableleft"/>
              <w:rPr>
                <w:rFonts w:asciiTheme="minorHAnsi" w:hAnsiTheme="minorHAnsi" w:cstheme="minorHAnsi"/>
                <w:color w:val="000000" w:themeColor="text1"/>
                <w:lang w:val="es-MX"/>
              </w:rPr>
            </w:pPr>
          </w:p>
        </w:tc>
        <w:tc>
          <w:tcPr>
            <w:tcW w:w="7661" w:type="dxa"/>
            <w:tcBorders>
              <w:bottom w:val="single" w:sz="8" w:space="0" w:color="auto"/>
            </w:tcBorders>
          </w:tcPr>
          <w:p w14:paraId="110640E1" w14:textId="77777777" w:rsidR="00187E0D" w:rsidRPr="009B5568" w:rsidRDefault="00187E0D">
            <w:pPr>
              <w:pStyle w:val="line"/>
              <w:rPr>
                <w:rFonts w:asciiTheme="minorHAnsi" w:hAnsiTheme="minorHAnsi" w:cstheme="minorHAnsi"/>
                <w:color w:val="000000" w:themeColor="text1"/>
                <w:lang w:val="es-MX"/>
              </w:rPr>
            </w:pPr>
          </w:p>
        </w:tc>
      </w:tr>
      <w:tr w:rsidR="009B5568" w:rsidRPr="009B5568" w14:paraId="471D2F71" w14:textId="77777777" w:rsidTr="176F5579">
        <w:trPr>
          <w:trHeight w:val="706"/>
        </w:trPr>
        <w:tc>
          <w:tcPr>
            <w:tcW w:w="1915" w:type="dxa"/>
          </w:tcPr>
          <w:p w14:paraId="18B75D45" w14:textId="77777777" w:rsidR="002C78D2" w:rsidRPr="009B5568" w:rsidRDefault="002C78D2">
            <w:pPr>
              <w:pStyle w:val="tableleft"/>
              <w:rPr>
                <w:rFonts w:asciiTheme="majorHAnsi" w:hAnsiTheme="majorHAnsi" w:cstheme="minorHAnsi"/>
                <w:color w:val="000000" w:themeColor="text1"/>
                <w:lang w:val="es-MX"/>
              </w:rPr>
            </w:pPr>
          </w:p>
          <w:p w14:paraId="4D81D869" w14:textId="77777777" w:rsidR="00134417" w:rsidRPr="009B5568" w:rsidRDefault="009D482F">
            <w:pPr>
              <w:pStyle w:val="tableleft"/>
              <w:rPr>
                <w:rFonts w:asciiTheme="majorHAnsi" w:hAnsiTheme="majorHAnsi" w:cstheme="minorHAnsi"/>
                <w:color w:val="000000" w:themeColor="text1"/>
                <w:lang w:val="es-MX"/>
              </w:rPr>
            </w:pPr>
            <w:r w:rsidRPr="009B5568">
              <w:rPr>
                <w:rFonts w:asciiTheme="majorHAnsi" w:hAnsiTheme="majorHAnsi" w:cstheme="minorHAnsi"/>
                <w:color w:val="000000" w:themeColor="text1"/>
                <w:lang w:val="es-MX"/>
              </w:rPr>
              <w:t>Justificación</w:t>
            </w:r>
          </w:p>
        </w:tc>
        <w:tc>
          <w:tcPr>
            <w:tcW w:w="7661" w:type="dxa"/>
            <w:tcBorders>
              <w:bottom w:val="single" w:sz="8" w:space="0" w:color="auto"/>
            </w:tcBorders>
          </w:tcPr>
          <w:p w14:paraId="095824C4" w14:textId="5984DB3C" w:rsidR="00134417" w:rsidRPr="009B5568" w:rsidRDefault="00666392" w:rsidP="00D43AC4">
            <w:pPr>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El maya es la segunda lengua indígena, después del náhuatl, más hablada en México, con cerca de 800,000 hablantes concentrados en la península de Yucatán, según el Instituto Nacional de Lenguas Indígenas (INALI).</w:t>
            </w:r>
          </w:p>
          <w:p w14:paraId="51A5FBF9" w14:textId="1FE9FA67" w:rsidR="00DF52C6" w:rsidRPr="009B5568" w:rsidRDefault="00DF52C6" w:rsidP="00D43AC4">
            <w:pPr>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Sin embargo</w:t>
            </w:r>
            <w:r w:rsidR="00A138D6" w:rsidRPr="009B5568">
              <w:rPr>
                <w:rFonts w:asciiTheme="minorHAnsi" w:hAnsiTheme="minorHAnsi" w:cstheme="minorHAnsi"/>
                <w:color w:val="000000" w:themeColor="text1"/>
                <w:lang w:val="es-MX"/>
              </w:rPr>
              <w:t xml:space="preserve">, </w:t>
            </w:r>
            <w:r w:rsidRPr="009B5568">
              <w:rPr>
                <w:rFonts w:asciiTheme="minorHAnsi" w:hAnsiTheme="minorHAnsi" w:cstheme="minorHAnsi"/>
                <w:color w:val="000000" w:themeColor="text1"/>
                <w:lang w:val="es-MX"/>
              </w:rPr>
              <w:t xml:space="preserve">distintos autores destacan </w:t>
            </w:r>
            <w:r w:rsidR="00613337" w:rsidRPr="009B5568">
              <w:rPr>
                <w:rFonts w:asciiTheme="minorHAnsi" w:hAnsiTheme="minorHAnsi" w:cstheme="minorHAnsi"/>
                <w:color w:val="000000" w:themeColor="text1"/>
                <w:lang w:val="es-MX"/>
              </w:rPr>
              <w:t xml:space="preserve">que </w:t>
            </w:r>
            <w:r w:rsidR="005A5F90" w:rsidRPr="009B5568">
              <w:rPr>
                <w:rFonts w:asciiTheme="minorHAnsi" w:hAnsiTheme="minorHAnsi" w:cstheme="minorHAnsi"/>
                <w:color w:val="000000" w:themeColor="text1"/>
                <w:lang w:val="es-MX"/>
              </w:rPr>
              <w:t>este idioma se está perdiendo.</w:t>
            </w:r>
          </w:p>
          <w:p w14:paraId="158726E8" w14:textId="77777777" w:rsidR="00D43AC4" w:rsidRPr="009B5568" w:rsidRDefault="00D43AC4" w:rsidP="00D43AC4">
            <w:pPr>
              <w:rPr>
                <w:rFonts w:asciiTheme="minorHAnsi" w:hAnsiTheme="minorHAnsi" w:cstheme="minorHAnsi"/>
                <w:color w:val="000000" w:themeColor="text1"/>
                <w:lang w:val="es-MX"/>
              </w:rPr>
            </w:pPr>
          </w:p>
          <w:p w14:paraId="7CEC527E" w14:textId="69E06BC6" w:rsidR="00D43AC4" w:rsidRPr="009B5568" w:rsidRDefault="00A138D6" w:rsidP="00D43AC4">
            <w:pPr>
              <w:pStyle w:val="Prrafodelista"/>
              <w:numPr>
                <w:ilvl w:val="0"/>
                <w:numId w:val="18"/>
              </w:numPr>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 xml:space="preserve">Según el lingüista </w:t>
            </w:r>
            <w:r w:rsidRPr="009B5568">
              <w:rPr>
                <w:rFonts w:asciiTheme="minorHAnsi" w:hAnsiTheme="minorHAnsi" w:cstheme="minorHAnsi"/>
                <w:b/>
                <w:bCs/>
                <w:color w:val="000000" w:themeColor="text1"/>
                <w:lang w:val="es-MX"/>
              </w:rPr>
              <w:t>Alejandro May Hernández</w:t>
            </w:r>
            <w:r w:rsidRPr="009B5568">
              <w:rPr>
                <w:rFonts w:asciiTheme="minorHAnsi" w:hAnsiTheme="minorHAnsi" w:cstheme="minorHAnsi"/>
                <w:color w:val="000000" w:themeColor="text1"/>
                <w:lang w:val="es-MX"/>
              </w:rPr>
              <w:t>, la pérdida de la lengua maya representa una “amenaza para la diversidad cultural y lingüística de Mesoamérica” (May Hernández, 2019). Esta situación ha despertado preocupación en la comunidad académica y en las propias comunidades mayas, quienes comprenden la importancia de preservar su lengua ancestral.</w:t>
            </w:r>
          </w:p>
          <w:p w14:paraId="11259F2B" w14:textId="0B04624B" w:rsidR="00D43AC4" w:rsidRPr="009B5568" w:rsidRDefault="003A1A9F" w:rsidP="00D43AC4">
            <w:pPr>
              <w:pStyle w:val="Prrafodelista"/>
              <w:numPr>
                <w:ilvl w:val="0"/>
                <w:numId w:val="18"/>
              </w:numPr>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 xml:space="preserve">La lengua maya no es solo un medio de comunicación, sino un portador de conocimientos ancestrales y una manifestación de la identidad cultural de las comunidades mayas. Como señala la antropóloga </w:t>
            </w:r>
            <w:r w:rsidRPr="009B5568">
              <w:rPr>
                <w:rFonts w:asciiTheme="minorHAnsi" w:hAnsiTheme="minorHAnsi" w:cstheme="minorHAnsi"/>
                <w:b/>
                <w:bCs/>
                <w:color w:val="000000" w:themeColor="text1"/>
                <w:lang w:val="es-MX"/>
              </w:rPr>
              <w:t xml:space="preserve">Claudia Chan </w:t>
            </w:r>
            <w:proofErr w:type="spellStart"/>
            <w:r w:rsidRPr="009B5568">
              <w:rPr>
                <w:rFonts w:asciiTheme="minorHAnsi" w:hAnsiTheme="minorHAnsi" w:cstheme="minorHAnsi"/>
                <w:b/>
                <w:bCs/>
                <w:color w:val="000000" w:themeColor="text1"/>
                <w:lang w:val="es-MX"/>
              </w:rPr>
              <w:t>Kau</w:t>
            </w:r>
            <w:proofErr w:type="spellEnd"/>
            <w:r w:rsidRPr="009B5568">
              <w:rPr>
                <w:rFonts w:asciiTheme="minorHAnsi" w:hAnsiTheme="minorHAnsi" w:cstheme="minorHAnsi"/>
                <w:color w:val="000000" w:themeColor="text1"/>
                <w:lang w:val="es-MX"/>
              </w:rPr>
              <w:t xml:space="preserve">, “la lengua maya es una ventana hacia la cosmovisión y la forma de vida de nuestros ancestros” (Chan </w:t>
            </w:r>
            <w:proofErr w:type="spellStart"/>
            <w:r w:rsidRPr="009B5568">
              <w:rPr>
                <w:rFonts w:asciiTheme="minorHAnsi" w:hAnsiTheme="minorHAnsi" w:cstheme="minorHAnsi"/>
                <w:color w:val="000000" w:themeColor="text1"/>
                <w:lang w:val="es-MX"/>
              </w:rPr>
              <w:t>Kau</w:t>
            </w:r>
            <w:proofErr w:type="spellEnd"/>
            <w:r w:rsidRPr="009B5568">
              <w:rPr>
                <w:rFonts w:asciiTheme="minorHAnsi" w:hAnsiTheme="minorHAnsi" w:cstheme="minorHAnsi"/>
                <w:color w:val="000000" w:themeColor="text1"/>
                <w:lang w:val="es-MX"/>
              </w:rPr>
              <w:t>, 2017). Preservarla implica proteger un patrimonio cultural invaluable y asegurar la continuidad de tradiciones, valores y saberes únicos.</w:t>
            </w:r>
          </w:p>
          <w:p w14:paraId="5D5954F5" w14:textId="47A1CDFC" w:rsidR="00D43AC4" w:rsidRPr="009B5568" w:rsidRDefault="00B01A0D" w:rsidP="00B01A0D">
            <w:pPr>
              <w:pStyle w:val="Prrafodelista"/>
              <w:numPr>
                <w:ilvl w:val="0"/>
                <w:numId w:val="18"/>
              </w:numPr>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 xml:space="preserve">La Dra. </w:t>
            </w:r>
            <w:r w:rsidRPr="009B5568">
              <w:rPr>
                <w:rFonts w:asciiTheme="minorHAnsi" w:hAnsiTheme="minorHAnsi" w:cstheme="minorHAnsi"/>
                <w:b/>
                <w:bCs/>
                <w:color w:val="000000" w:themeColor="text1"/>
                <w:lang w:val="es-MX"/>
              </w:rPr>
              <w:t>María Elena Martínez-Torres</w:t>
            </w:r>
            <w:r w:rsidRPr="009B5568">
              <w:rPr>
                <w:rFonts w:asciiTheme="minorHAnsi" w:hAnsiTheme="minorHAnsi" w:cstheme="minorHAnsi"/>
                <w:color w:val="000000" w:themeColor="text1"/>
                <w:lang w:val="es-MX"/>
              </w:rPr>
              <w:t>, antropóloga especializada en culturas indígenas, enfatiza que “la preservación de la lengua maya es un acto de justicia hacia las comunidades indígenas y una forma de reconocer y valorar su historia y su legado” (Martínez-Torres, 2020). Es un llamado a mantener viva la diversidad cultural y lingüística que enriquece nuestra sociedad.</w:t>
            </w:r>
          </w:p>
        </w:tc>
      </w:tr>
      <w:tr w:rsidR="009B5568" w:rsidRPr="009B5568" w14:paraId="735DE232" w14:textId="77777777" w:rsidTr="176F5579">
        <w:trPr>
          <w:trHeight w:val="839"/>
        </w:trPr>
        <w:tc>
          <w:tcPr>
            <w:tcW w:w="1915" w:type="dxa"/>
          </w:tcPr>
          <w:p w14:paraId="45B1E63B" w14:textId="77777777" w:rsidR="00381DD1" w:rsidRPr="009B5568" w:rsidRDefault="00381DD1">
            <w:pPr>
              <w:pStyle w:val="tableleft"/>
              <w:rPr>
                <w:rFonts w:asciiTheme="minorHAnsi" w:hAnsiTheme="minorHAnsi" w:cstheme="minorHAnsi"/>
                <w:color w:val="000000" w:themeColor="text1"/>
                <w:lang w:val="es-MX"/>
              </w:rPr>
            </w:pPr>
          </w:p>
          <w:p w14:paraId="54DA39A7" w14:textId="77777777" w:rsidR="00134417" w:rsidRPr="009B5568" w:rsidRDefault="009D482F">
            <w:pPr>
              <w:pStyle w:val="tableleft"/>
              <w:rPr>
                <w:rFonts w:asciiTheme="majorHAnsi" w:hAnsiTheme="majorHAnsi" w:cstheme="minorHAnsi"/>
                <w:color w:val="000000" w:themeColor="text1"/>
                <w:lang w:val="es-MX"/>
              </w:rPr>
            </w:pPr>
            <w:r w:rsidRPr="009B5568">
              <w:rPr>
                <w:rFonts w:asciiTheme="majorHAnsi" w:hAnsiTheme="majorHAnsi" w:cstheme="minorHAnsi"/>
                <w:color w:val="000000" w:themeColor="text1"/>
                <w:lang w:val="es-MX"/>
              </w:rPr>
              <w:t>Beneficios</w:t>
            </w:r>
          </w:p>
        </w:tc>
        <w:tc>
          <w:tcPr>
            <w:tcW w:w="7661" w:type="dxa"/>
            <w:tcBorders>
              <w:top w:val="single" w:sz="8" w:space="0" w:color="auto"/>
              <w:bottom w:val="single" w:sz="8" w:space="0" w:color="auto"/>
            </w:tcBorders>
          </w:tcPr>
          <w:p w14:paraId="52E29BCD" w14:textId="77777777" w:rsidR="00134417" w:rsidRPr="009B5568" w:rsidRDefault="00134417" w:rsidP="00890BFC">
            <w:pPr>
              <w:jc w:val="both"/>
              <w:rPr>
                <w:rFonts w:asciiTheme="minorHAnsi" w:hAnsiTheme="minorHAnsi" w:cstheme="minorHAnsi"/>
                <w:color w:val="000000" w:themeColor="text1"/>
                <w:lang w:val="es-MX"/>
              </w:rPr>
            </w:pPr>
          </w:p>
          <w:p w14:paraId="5A7FE309" w14:textId="21FDF373" w:rsidR="00D43AC4" w:rsidRPr="009B5568" w:rsidRDefault="00955C12" w:rsidP="00D43AC4">
            <w:pPr>
              <w:jc w:val="both"/>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E</w:t>
            </w:r>
            <w:r w:rsidR="001E1ADF" w:rsidRPr="009B5568">
              <w:rPr>
                <w:rFonts w:asciiTheme="minorHAnsi" w:hAnsiTheme="minorHAnsi" w:cstheme="minorHAnsi"/>
                <w:color w:val="000000" w:themeColor="text1"/>
                <w:lang w:val="es-MX"/>
              </w:rPr>
              <w:t>l desarrollo de una herramienta tecnológica para aprender maya</w:t>
            </w:r>
            <w:r w:rsidR="0055546A" w:rsidRPr="009B5568">
              <w:rPr>
                <w:rFonts w:asciiTheme="minorHAnsi" w:hAnsiTheme="minorHAnsi" w:cstheme="minorHAnsi"/>
                <w:color w:val="000000" w:themeColor="text1"/>
                <w:lang w:val="es-MX"/>
              </w:rPr>
              <w:t xml:space="preserve"> tiene como principal beneficio el preservar la cultura e identidad </w:t>
            </w:r>
            <w:r w:rsidR="00DC1E5D" w:rsidRPr="009B5568">
              <w:rPr>
                <w:rFonts w:asciiTheme="minorHAnsi" w:hAnsiTheme="minorHAnsi" w:cstheme="minorHAnsi"/>
                <w:color w:val="000000" w:themeColor="text1"/>
                <w:lang w:val="es-MX"/>
              </w:rPr>
              <w:t xml:space="preserve">de </w:t>
            </w:r>
            <w:r w:rsidR="00CA6878" w:rsidRPr="009B5568">
              <w:rPr>
                <w:rFonts w:asciiTheme="minorHAnsi" w:hAnsiTheme="minorHAnsi" w:cstheme="minorHAnsi"/>
                <w:color w:val="000000" w:themeColor="text1"/>
                <w:lang w:val="es-MX"/>
              </w:rPr>
              <w:t xml:space="preserve">toda la península, lo que es importante considerando que </w:t>
            </w:r>
            <w:r w:rsidR="00E23027" w:rsidRPr="009B5568">
              <w:rPr>
                <w:rFonts w:asciiTheme="minorHAnsi" w:hAnsiTheme="minorHAnsi" w:cstheme="minorHAnsi"/>
                <w:color w:val="000000" w:themeColor="text1"/>
                <w:lang w:val="es-MX"/>
              </w:rPr>
              <w:t>e</w:t>
            </w:r>
            <w:r w:rsidR="00917046" w:rsidRPr="009B5568">
              <w:rPr>
                <w:rFonts w:asciiTheme="minorHAnsi" w:hAnsiTheme="minorHAnsi" w:cstheme="minorHAnsi"/>
                <w:color w:val="000000" w:themeColor="text1"/>
                <w:lang w:val="es-MX"/>
              </w:rPr>
              <w:t>l turismo e</w:t>
            </w:r>
            <w:r w:rsidR="004A741E" w:rsidRPr="009B5568">
              <w:rPr>
                <w:rFonts w:asciiTheme="minorHAnsi" w:hAnsiTheme="minorHAnsi" w:cstheme="minorHAnsi"/>
                <w:color w:val="000000" w:themeColor="text1"/>
                <w:lang w:val="es-MX"/>
              </w:rPr>
              <w:t xml:space="preserve">s una de las principales </w:t>
            </w:r>
            <w:r w:rsidR="00AF136B" w:rsidRPr="009B5568">
              <w:rPr>
                <w:rFonts w:asciiTheme="minorHAnsi" w:hAnsiTheme="minorHAnsi" w:cstheme="minorHAnsi"/>
                <w:color w:val="000000" w:themeColor="text1"/>
                <w:lang w:val="es-MX"/>
              </w:rPr>
              <w:t xml:space="preserve">actividades </w:t>
            </w:r>
            <w:r w:rsidR="005746FA" w:rsidRPr="009B5568">
              <w:rPr>
                <w:rFonts w:asciiTheme="minorHAnsi" w:hAnsiTheme="minorHAnsi" w:cstheme="minorHAnsi"/>
                <w:color w:val="000000" w:themeColor="text1"/>
                <w:lang w:val="es-MX"/>
              </w:rPr>
              <w:t xml:space="preserve">que </w:t>
            </w:r>
            <w:r w:rsidR="00CF0057" w:rsidRPr="009B5568">
              <w:rPr>
                <w:rFonts w:asciiTheme="minorHAnsi" w:hAnsiTheme="minorHAnsi" w:cstheme="minorHAnsi"/>
                <w:color w:val="000000" w:themeColor="text1"/>
                <w:lang w:val="es-MX"/>
              </w:rPr>
              <w:t>se llevan a cabo en la región.</w:t>
            </w:r>
          </w:p>
          <w:p w14:paraId="7735A8C2" w14:textId="32B83396" w:rsidR="00D43AC4" w:rsidRPr="009B5568" w:rsidRDefault="00224D18" w:rsidP="00D43AC4">
            <w:pPr>
              <w:jc w:val="both"/>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Asimismo</w:t>
            </w:r>
            <w:r w:rsidR="00E05D34">
              <w:rPr>
                <w:rFonts w:asciiTheme="minorHAnsi" w:hAnsiTheme="minorHAnsi" w:cstheme="minorHAnsi"/>
                <w:color w:val="000000" w:themeColor="text1"/>
                <w:lang w:val="es-MX"/>
              </w:rPr>
              <w:t>,</w:t>
            </w:r>
            <w:r w:rsidRPr="009B5568">
              <w:rPr>
                <w:rFonts w:asciiTheme="minorHAnsi" w:hAnsiTheme="minorHAnsi" w:cstheme="minorHAnsi"/>
                <w:color w:val="000000" w:themeColor="text1"/>
                <w:lang w:val="es-MX"/>
              </w:rPr>
              <w:t xml:space="preserve"> </w:t>
            </w:r>
            <w:r w:rsidR="00C038D8" w:rsidRPr="009B5568">
              <w:rPr>
                <w:rFonts w:asciiTheme="minorHAnsi" w:hAnsiTheme="minorHAnsi" w:cstheme="minorHAnsi"/>
                <w:color w:val="000000" w:themeColor="text1"/>
                <w:lang w:val="es-MX"/>
              </w:rPr>
              <w:t>se destaca:</w:t>
            </w:r>
          </w:p>
          <w:p w14:paraId="1EA62BAE" w14:textId="50FBCFBF" w:rsidR="00133B2C" w:rsidRPr="009B5568" w:rsidRDefault="00133B2C" w:rsidP="005B65CB">
            <w:pPr>
              <w:pStyle w:val="Prrafodelista"/>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-Comodidad</w:t>
            </w:r>
          </w:p>
          <w:p w14:paraId="1D65EB85" w14:textId="2BBD77B5" w:rsidR="00A525DB" w:rsidRPr="009B5568" w:rsidRDefault="004A7C0D" w:rsidP="005B65CB">
            <w:pPr>
              <w:pStyle w:val="Prrafodelista"/>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 xml:space="preserve">Una de las formas para aprender maya es a través de cursos que la mayoría de </w:t>
            </w:r>
            <w:r w:rsidR="00023B3C" w:rsidRPr="009B5568">
              <w:rPr>
                <w:rFonts w:asciiTheme="minorHAnsi" w:hAnsiTheme="minorHAnsi" w:cstheme="minorHAnsi"/>
                <w:color w:val="000000" w:themeColor="text1"/>
                <w:lang w:val="es-MX"/>
              </w:rPr>
              <w:t>las veces</w:t>
            </w:r>
            <w:r w:rsidRPr="009B5568">
              <w:rPr>
                <w:rFonts w:asciiTheme="minorHAnsi" w:hAnsiTheme="minorHAnsi" w:cstheme="minorHAnsi"/>
                <w:color w:val="000000" w:themeColor="text1"/>
                <w:lang w:val="es-MX"/>
              </w:rPr>
              <w:t xml:space="preserve"> son presenciales, sin embargo, s</w:t>
            </w:r>
            <w:r w:rsidR="005B65CB" w:rsidRPr="009B5568">
              <w:rPr>
                <w:rFonts w:asciiTheme="minorHAnsi" w:hAnsiTheme="minorHAnsi" w:cstheme="minorHAnsi"/>
                <w:color w:val="000000" w:themeColor="text1"/>
                <w:lang w:val="es-MX"/>
              </w:rPr>
              <w:t xml:space="preserve">e pretende que </w:t>
            </w:r>
            <w:r w:rsidR="00765679" w:rsidRPr="009B5568">
              <w:rPr>
                <w:rFonts w:asciiTheme="minorHAnsi" w:hAnsiTheme="minorHAnsi" w:cstheme="minorHAnsi"/>
                <w:color w:val="000000" w:themeColor="text1"/>
                <w:lang w:val="es-MX"/>
              </w:rPr>
              <w:t xml:space="preserve">esta herramienta </w:t>
            </w:r>
            <w:r w:rsidR="001251D7" w:rsidRPr="009B5568">
              <w:rPr>
                <w:rFonts w:asciiTheme="minorHAnsi" w:hAnsiTheme="minorHAnsi" w:cstheme="minorHAnsi"/>
                <w:color w:val="000000" w:themeColor="text1"/>
                <w:lang w:val="es-MX"/>
              </w:rPr>
              <w:t xml:space="preserve">sea </w:t>
            </w:r>
            <w:r w:rsidR="00765679" w:rsidRPr="009B5568">
              <w:rPr>
                <w:rFonts w:asciiTheme="minorHAnsi" w:hAnsiTheme="minorHAnsi" w:cstheme="minorHAnsi"/>
                <w:color w:val="000000" w:themeColor="text1"/>
                <w:lang w:val="es-MX"/>
              </w:rPr>
              <w:t>orientada</w:t>
            </w:r>
            <w:r w:rsidR="001251D7" w:rsidRPr="009B5568">
              <w:rPr>
                <w:rFonts w:asciiTheme="minorHAnsi" w:hAnsiTheme="minorHAnsi" w:cstheme="minorHAnsi"/>
                <w:color w:val="000000" w:themeColor="text1"/>
                <w:lang w:val="es-MX"/>
              </w:rPr>
              <w:t xml:space="preserve"> hacia dispositivos móviles, lo cual es beneficioso </w:t>
            </w:r>
            <w:r w:rsidR="00765679" w:rsidRPr="009B5568">
              <w:rPr>
                <w:rFonts w:asciiTheme="minorHAnsi" w:hAnsiTheme="minorHAnsi" w:cstheme="minorHAnsi"/>
                <w:color w:val="000000" w:themeColor="text1"/>
                <w:lang w:val="es-MX"/>
              </w:rPr>
              <w:t xml:space="preserve">considerando que gran parte de la población ya cuenta </w:t>
            </w:r>
            <w:r w:rsidR="00765679" w:rsidRPr="009B5568">
              <w:rPr>
                <w:rFonts w:asciiTheme="minorHAnsi" w:hAnsiTheme="minorHAnsi" w:cstheme="minorHAnsi"/>
                <w:color w:val="000000" w:themeColor="text1"/>
                <w:lang w:val="es-MX"/>
              </w:rPr>
              <w:lastRenderedPageBreak/>
              <w:t xml:space="preserve">con uno. Esto permite que Tukanaj llegue a más personas y pueda accederse a esta </w:t>
            </w:r>
            <w:r w:rsidR="00BB7450" w:rsidRPr="009B5568">
              <w:rPr>
                <w:rFonts w:asciiTheme="minorHAnsi" w:hAnsiTheme="minorHAnsi" w:cstheme="minorHAnsi"/>
                <w:color w:val="000000" w:themeColor="text1"/>
                <w:lang w:val="es-MX"/>
              </w:rPr>
              <w:t>cómodamente</w:t>
            </w:r>
            <w:r w:rsidR="00F44DB4" w:rsidRPr="009B5568">
              <w:rPr>
                <w:rFonts w:asciiTheme="minorHAnsi" w:hAnsiTheme="minorHAnsi" w:cstheme="minorHAnsi"/>
                <w:color w:val="000000" w:themeColor="text1"/>
                <w:lang w:val="es-MX"/>
              </w:rPr>
              <w:t>, en el momento que se des</w:t>
            </w:r>
            <w:r w:rsidR="00023B3C" w:rsidRPr="009B5568">
              <w:rPr>
                <w:rFonts w:asciiTheme="minorHAnsi" w:hAnsiTheme="minorHAnsi" w:cstheme="minorHAnsi"/>
                <w:color w:val="000000" w:themeColor="text1"/>
                <w:lang w:val="es-MX"/>
              </w:rPr>
              <w:t>e</w:t>
            </w:r>
            <w:r w:rsidR="00F44DB4" w:rsidRPr="009B5568">
              <w:rPr>
                <w:rFonts w:asciiTheme="minorHAnsi" w:hAnsiTheme="minorHAnsi" w:cstheme="minorHAnsi"/>
                <w:color w:val="000000" w:themeColor="text1"/>
                <w:lang w:val="es-MX"/>
              </w:rPr>
              <w:t xml:space="preserve">e </w:t>
            </w:r>
            <w:r w:rsidR="00D0443D" w:rsidRPr="009B5568">
              <w:rPr>
                <w:rFonts w:asciiTheme="minorHAnsi" w:hAnsiTheme="minorHAnsi" w:cstheme="minorHAnsi"/>
                <w:color w:val="000000" w:themeColor="text1"/>
                <w:lang w:val="es-MX"/>
              </w:rPr>
              <w:t xml:space="preserve">y </w:t>
            </w:r>
            <w:r w:rsidR="00F44DB4" w:rsidRPr="009B5568">
              <w:rPr>
                <w:rFonts w:asciiTheme="minorHAnsi" w:hAnsiTheme="minorHAnsi" w:cstheme="minorHAnsi"/>
                <w:color w:val="000000" w:themeColor="text1"/>
                <w:lang w:val="es-MX"/>
              </w:rPr>
              <w:t>sin necesidad de desplazarse</w:t>
            </w:r>
          </w:p>
          <w:p w14:paraId="437E56D4" w14:textId="21029E65" w:rsidR="00D43AC4" w:rsidRPr="009B5568" w:rsidRDefault="007A05DA" w:rsidP="00D43AC4">
            <w:pPr>
              <w:pStyle w:val="Prrafodelista"/>
              <w:numPr>
                <w:ilvl w:val="0"/>
                <w:numId w:val="18"/>
              </w:numPr>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Escritura</w:t>
            </w:r>
          </w:p>
          <w:p w14:paraId="37873809" w14:textId="54330474" w:rsidR="00E46DE9" w:rsidRPr="009B5568" w:rsidRDefault="009A7B09" w:rsidP="00E46DE9">
            <w:pPr>
              <w:pStyle w:val="Prrafodelista"/>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Es más común saber hablar maya ya que se transmite de forma oral</w:t>
            </w:r>
            <w:r w:rsidR="002974BC" w:rsidRPr="009B5568">
              <w:rPr>
                <w:rFonts w:asciiTheme="minorHAnsi" w:hAnsiTheme="minorHAnsi" w:cstheme="minorHAnsi"/>
                <w:color w:val="000000" w:themeColor="text1"/>
                <w:lang w:val="es-MX"/>
              </w:rPr>
              <w:t>, sin embargo</w:t>
            </w:r>
            <w:r w:rsidR="00F85335" w:rsidRPr="009B5568">
              <w:rPr>
                <w:rFonts w:asciiTheme="minorHAnsi" w:hAnsiTheme="minorHAnsi" w:cstheme="minorHAnsi"/>
                <w:color w:val="000000" w:themeColor="text1"/>
                <w:lang w:val="es-MX"/>
              </w:rPr>
              <w:t>,</w:t>
            </w:r>
            <w:r w:rsidR="002974BC" w:rsidRPr="009B5568">
              <w:rPr>
                <w:rFonts w:asciiTheme="minorHAnsi" w:hAnsiTheme="minorHAnsi" w:cstheme="minorHAnsi"/>
                <w:color w:val="000000" w:themeColor="text1"/>
                <w:lang w:val="es-MX"/>
              </w:rPr>
              <w:t xml:space="preserve"> para este proyecto se cuenta con documentación de cómo escribir desde lo más básico como el alfabeto, hasta oraciones para el día a día</w:t>
            </w:r>
            <w:r w:rsidR="009C2174" w:rsidRPr="009B5568">
              <w:rPr>
                <w:rFonts w:asciiTheme="minorHAnsi" w:hAnsiTheme="minorHAnsi" w:cstheme="minorHAnsi"/>
                <w:color w:val="000000" w:themeColor="text1"/>
                <w:lang w:val="es-MX"/>
              </w:rPr>
              <w:t>, por lo que las personas no sólo aprenderán a hablar sino también a escribir en este idioma.</w:t>
            </w:r>
          </w:p>
          <w:p w14:paraId="333A0A22" w14:textId="12E64AB3" w:rsidR="009C2174" w:rsidRPr="009B5568" w:rsidRDefault="009C2174" w:rsidP="009C2174">
            <w:pPr>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w:t>
            </w:r>
            <w:r w:rsidR="00C939AC" w:rsidRPr="009B5568">
              <w:rPr>
                <w:rFonts w:asciiTheme="minorHAnsi" w:hAnsiTheme="minorHAnsi" w:cstheme="minorHAnsi"/>
                <w:color w:val="000000" w:themeColor="text1"/>
                <w:lang w:val="es-MX"/>
              </w:rPr>
              <w:t>A</w:t>
            </w:r>
            <w:r w:rsidR="00F01E75" w:rsidRPr="009B5568">
              <w:rPr>
                <w:rFonts w:asciiTheme="minorHAnsi" w:hAnsiTheme="minorHAnsi" w:cstheme="minorHAnsi"/>
                <w:color w:val="000000" w:themeColor="text1"/>
                <w:lang w:val="es-MX"/>
              </w:rPr>
              <w:t>tracción turística</w:t>
            </w:r>
          </w:p>
          <w:p w14:paraId="19663778" w14:textId="667346D3" w:rsidR="00F01E75" w:rsidRPr="009B5568" w:rsidRDefault="00F01E75" w:rsidP="009C2174">
            <w:pPr>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Aquellas personas que no sean de la región también podrán aprender y disfrutar de la cultura de forma más apegada.</w:t>
            </w:r>
          </w:p>
          <w:p w14:paraId="5BEDA2EC" w14:textId="4E5055BB" w:rsidR="00F01E75" w:rsidRPr="009B5568" w:rsidRDefault="00F01E75" w:rsidP="009C2174">
            <w:pPr>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-Preservación de la cultura</w:t>
            </w:r>
          </w:p>
          <w:p w14:paraId="40C61F8B" w14:textId="4F4380DE" w:rsidR="00F01E75" w:rsidRPr="009B5568" w:rsidRDefault="176F5579" w:rsidP="176F5579">
            <w:pPr>
              <w:rPr>
                <w:rFonts w:asciiTheme="minorHAnsi" w:hAnsiTheme="minorHAnsi" w:cstheme="minorBidi"/>
                <w:color w:val="000000" w:themeColor="text1"/>
                <w:lang w:val="es-MX"/>
              </w:rPr>
            </w:pPr>
            <w:r w:rsidRPr="009B5568">
              <w:rPr>
                <w:rFonts w:asciiTheme="minorHAnsi" w:hAnsiTheme="minorHAnsi" w:cstheme="minorBidi"/>
                <w:color w:val="000000" w:themeColor="text1"/>
                <w:lang w:val="es-MX"/>
              </w:rPr>
              <w:t>Muchos de los que viven en la península tienen familiares que hablan maya, pero se les hace difícil aprenderla, con Tukanaj si los más jóvenes logran aprender, aumentan las posibilidades de que haya más generaciones que hablen maya.</w:t>
            </w:r>
          </w:p>
          <w:p w14:paraId="69393E5E" w14:textId="77777777" w:rsidR="00F01E75" w:rsidRPr="009B5568" w:rsidRDefault="00F01E75" w:rsidP="009C2174">
            <w:pPr>
              <w:rPr>
                <w:rFonts w:asciiTheme="minorHAnsi" w:hAnsiTheme="minorHAnsi" w:cstheme="minorHAnsi"/>
                <w:color w:val="000000" w:themeColor="text1"/>
                <w:lang w:val="es-MX"/>
              </w:rPr>
            </w:pPr>
          </w:p>
          <w:p w14:paraId="46CE4C9C" w14:textId="77777777" w:rsidR="00A06A27" w:rsidRPr="009B5568" w:rsidRDefault="00A06A27" w:rsidP="00A91441">
            <w:pPr>
              <w:pStyle w:val="Prrafodelista"/>
              <w:rPr>
                <w:rFonts w:asciiTheme="minorHAnsi" w:hAnsiTheme="minorHAnsi" w:cstheme="minorHAnsi"/>
                <w:color w:val="000000" w:themeColor="text1"/>
                <w:lang w:val="es-MX"/>
              </w:rPr>
            </w:pPr>
          </w:p>
        </w:tc>
      </w:tr>
      <w:tr w:rsidR="009B5568" w:rsidRPr="009B5568" w14:paraId="26A5ED2A" w14:textId="77777777" w:rsidTr="176F5579">
        <w:trPr>
          <w:trHeight w:val="828"/>
        </w:trPr>
        <w:tc>
          <w:tcPr>
            <w:tcW w:w="1915" w:type="dxa"/>
          </w:tcPr>
          <w:p w14:paraId="73BB9D16" w14:textId="77777777" w:rsidR="00134417" w:rsidRPr="009B5568" w:rsidRDefault="00134417">
            <w:pPr>
              <w:pStyle w:val="tableleft"/>
              <w:rPr>
                <w:rFonts w:asciiTheme="minorHAnsi" w:hAnsiTheme="minorHAnsi" w:cstheme="minorHAnsi"/>
                <w:color w:val="000000" w:themeColor="text1"/>
                <w:lang w:val="es-MX"/>
              </w:rPr>
            </w:pPr>
          </w:p>
          <w:p w14:paraId="7F8637D2" w14:textId="77777777" w:rsidR="00134417" w:rsidRPr="009B5568" w:rsidRDefault="00134417">
            <w:pPr>
              <w:pStyle w:val="tableleft"/>
              <w:rPr>
                <w:rFonts w:asciiTheme="majorHAnsi" w:hAnsiTheme="majorHAnsi" w:cstheme="minorHAnsi"/>
                <w:color w:val="000000" w:themeColor="text1"/>
                <w:lang w:val="es-MX"/>
              </w:rPr>
            </w:pPr>
            <w:r w:rsidRPr="009B5568">
              <w:rPr>
                <w:rFonts w:asciiTheme="majorHAnsi" w:hAnsiTheme="majorHAnsi" w:cstheme="minorHAnsi"/>
                <w:color w:val="000000" w:themeColor="text1"/>
                <w:lang w:val="es-MX"/>
              </w:rPr>
              <w:t>Funcionalidades</w:t>
            </w:r>
          </w:p>
        </w:tc>
        <w:tc>
          <w:tcPr>
            <w:tcW w:w="7661" w:type="dxa"/>
            <w:tcBorders>
              <w:top w:val="single" w:sz="8" w:space="0" w:color="auto"/>
            </w:tcBorders>
          </w:tcPr>
          <w:p w14:paraId="5B18639B" w14:textId="77777777" w:rsidR="00134417" w:rsidRPr="009B5568" w:rsidRDefault="00134417" w:rsidP="00530917">
            <w:pPr>
              <w:rPr>
                <w:rFonts w:asciiTheme="minorHAnsi" w:hAnsiTheme="minorHAnsi" w:cstheme="minorHAnsi"/>
                <w:color w:val="000000" w:themeColor="text1"/>
                <w:lang w:val="es-MX"/>
              </w:rPr>
            </w:pPr>
          </w:p>
          <w:p w14:paraId="51B215F0" w14:textId="77777777" w:rsidR="00406B4F" w:rsidRPr="009B5568" w:rsidRDefault="00AF6E0A" w:rsidP="00AF6E0A">
            <w:pPr>
              <w:jc w:val="both"/>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[Este apartado deberá contener todas aquellas funcionalidades que la aplicación presentará</w:t>
            </w:r>
            <w:r w:rsidR="00406B4F" w:rsidRPr="009B5568">
              <w:rPr>
                <w:rFonts w:asciiTheme="minorHAnsi" w:hAnsiTheme="minorHAnsi" w:cstheme="minorHAnsi"/>
                <w:color w:val="000000" w:themeColor="text1"/>
                <w:lang w:val="es-MX"/>
              </w:rPr>
              <w:t xml:space="preserve"> acompañadas de una breve descripción</w:t>
            </w:r>
            <w:r w:rsidRPr="009B5568">
              <w:rPr>
                <w:rFonts w:asciiTheme="minorHAnsi" w:hAnsiTheme="minorHAnsi" w:cstheme="minorHAnsi"/>
                <w:color w:val="000000" w:themeColor="text1"/>
                <w:lang w:val="es-MX"/>
              </w:rPr>
              <w:t>. Es recomendable agruparlas por categorías respecto a procesos</w:t>
            </w:r>
            <w:r w:rsidR="00406B4F" w:rsidRPr="009B5568">
              <w:rPr>
                <w:rFonts w:asciiTheme="minorHAnsi" w:hAnsiTheme="minorHAnsi" w:cstheme="minorHAnsi"/>
                <w:color w:val="000000" w:themeColor="text1"/>
                <w:lang w:val="es-MX"/>
              </w:rPr>
              <w:t xml:space="preserve"> o dominio.</w:t>
            </w:r>
          </w:p>
          <w:p w14:paraId="38006FDB" w14:textId="77777777" w:rsidR="00406B4F" w:rsidRPr="009B5568" w:rsidRDefault="00406B4F" w:rsidP="00AF6E0A">
            <w:pPr>
              <w:jc w:val="both"/>
              <w:rPr>
                <w:rFonts w:asciiTheme="minorHAnsi" w:hAnsiTheme="minorHAnsi" w:cstheme="minorHAnsi"/>
                <w:color w:val="000000" w:themeColor="text1"/>
                <w:lang w:val="es-MX"/>
              </w:rPr>
            </w:pPr>
          </w:p>
          <w:p w14:paraId="03CFEBF8" w14:textId="7F32C93F" w:rsidR="00406B4F" w:rsidRPr="009B5568" w:rsidRDefault="00F71128" w:rsidP="00AF6E0A">
            <w:pPr>
              <w:jc w:val="both"/>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Lecciones</w:t>
            </w:r>
            <w:r w:rsidR="002E4791" w:rsidRPr="009B5568">
              <w:rPr>
                <w:rFonts w:asciiTheme="minorHAnsi" w:hAnsiTheme="minorHAnsi" w:cstheme="minorHAnsi"/>
                <w:b/>
                <w:color w:val="000000" w:themeColor="text1"/>
                <w:lang w:val="es-MX"/>
              </w:rPr>
              <w:t>.</w:t>
            </w:r>
          </w:p>
          <w:p w14:paraId="52B9B661" w14:textId="0B947249" w:rsidR="002E4791" w:rsidRPr="009B5568" w:rsidRDefault="0009385C" w:rsidP="00DB5A1F">
            <w:pPr>
              <w:pStyle w:val="Prrafodelista"/>
              <w:numPr>
                <w:ilvl w:val="0"/>
                <w:numId w:val="18"/>
              </w:numPr>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Funcionalidad 1. Empezar Lección</w:t>
            </w:r>
            <w:r w:rsidR="000460A4" w:rsidRPr="009B5568">
              <w:rPr>
                <w:rFonts w:asciiTheme="minorHAnsi" w:hAnsiTheme="minorHAnsi" w:cstheme="minorHAnsi"/>
                <w:b/>
                <w:color w:val="000000" w:themeColor="text1"/>
                <w:lang w:val="es-MX"/>
              </w:rPr>
              <w:t xml:space="preserve"> completa</w:t>
            </w:r>
            <w:r w:rsidRPr="009B5568">
              <w:rPr>
                <w:rFonts w:asciiTheme="minorHAnsi" w:hAnsiTheme="minorHAnsi" w:cstheme="minorHAnsi"/>
                <w:b/>
                <w:color w:val="000000" w:themeColor="text1"/>
                <w:lang w:val="es-MX"/>
              </w:rPr>
              <w:t>.</w:t>
            </w:r>
          </w:p>
          <w:p w14:paraId="598E0DAB" w14:textId="2429A53C" w:rsidR="0009385C" w:rsidRPr="009B5568" w:rsidRDefault="0009385C" w:rsidP="00DB5A1F">
            <w:pPr>
              <w:pStyle w:val="Prrafodelista"/>
              <w:numPr>
                <w:ilvl w:val="0"/>
                <w:numId w:val="18"/>
              </w:numPr>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La aplicación permitirá empezar una lección que contiene ejercicios de Escucha y escritura.</w:t>
            </w:r>
          </w:p>
          <w:p w14:paraId="31261328" w14:textId="61830C96" w:rsidR="000460A4" w:rsidRPr="009B5568" w:rsidRDefault="000460A4" w:rsidP="00DB5A1F">
            <w:pPr>
              <w:pStyle w:val="Prrafodelista"/>
              <w:numPr>
                <w:ilvl w:val="0"/>
                <w:numId w:val="18"/>
              </w:numPr>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Funcionalidad 2. Desactivar ejercicios de audio.</w:t>
            </w:r>
          </w:p>
          <w:p w14:paraId="7DB68A0A" w14:textId="4FB414CC" w:rsidR="000460A4" w:rsidRPr="009B5568" w:rsidRDefault="00957861" w:rsidP="00DB5A1F">
            <w:pPr>
              <w:pStyle w:val="Prrafodelista"/>
              <w:numPr>
                <w:ilvl w:val="0"/>
                <w:numId w:val="18"/>
              </w:numPr>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Si se presenta un ejercicio que contenga audio, l</w:t>
            </w:r>
            <w:r w:rsidR="000460A4" w:rsidRPr="009B5568">
              <w:rPr>
                <w:rFonts w:asciiTheme="minorHAnsi" w:hAnsiTheme="minorHAnsi" w:cstheme="minorHAnsi"/>
                <w:b/>
                <w:color w:val="000000" w:themeColor="text1"/>
                <w:lang w:val="es-MX"/>
              </w:rPr>
              <w:t xml:space="preserve">a aplicación permitirá </w:t>
            </w:r>
            <w:r w:rsidRPr="009B5568">
              <w:rPr>
                <w:rFonts w:asciiTheme="minorHAnsi" w:hAnsiTheme="minorHAnsi" w:cstheme="minorHAnsi"/>
                <w:b/>
                <w:color w:val="000000" w:themeColor="text1"/>
                <w:lang w:val="es-MX"/>
              </w:rPr>
              <w:t>saltar</w:t>
            </w:r>
            <w:r w:rsidR="00F71128" w:rsidRPr="009B5568">
              <w:rPr>
                <w:rFonts w:asciiTheme="minorHAnsi" w:hAnsiTheme="minorHAnsi" w:cstheme="minorHAnsi"/>
                <w:b/>
                <w:color w:val="000000" w:themeColor="text1"/>
                <w:lang w:val="es-MX"/>
              </w:rPr>
              <w:t>lo y no seguir mostrando ejercicios de audio hasta terminar la lección.</w:t>
            </w:r>
          </w:p>
          <w:p w14:paraId="1B61C0C2" w14:textId="6D65E162" w:rsidR="00F71128" w:rsidRPr="009B5568" w:rsidRDefault="00F71128" w:rsidP="00DB5A1F">
            <w:pPr>
              <w:pStyle w:val="Prrafodelista"/>
              <w:numPr>
                <w:ilvl w:val="0"/>
                <w:numId w:val="18"/>
              </w:numPr>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Funcionalidad 3. Salir de la lección.</w:t>
            </w:r>
          </w:p>
          <w:p w14:paraId="08DC48C8" w14:textId="5CD2438E" w:rsidR="00F71128" w:rsidRPr="009B5568" w:rsidRDefault="00F71128" w:rsidP="00DB5A1F">
            <w:pPr>
              <w:pStyle w:val="Prrafodelista"/>
              <w:numPr>
                <w:ilvl w:val="0"/>
                <w:numId w:val="18"/>
              </w:numPr>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La aplicación permitirá salir de la lección en cualquier momento</w:t>
            </w:r>
            <w:r w:rsidR="00FD62CF" w:rsidRPr="009B5568">
              <w:rPr>
                <w:rFonts w:asciiTheme="minorHAnsi" w:hAnsiTheme="minorHAnsi" w:cstheme="minorHAnsi"/>
                <w:b/>
                <w:color w:val="000000" w:themeColor="text1"/>
                <w:lang w:val="es-MX"/>
              </w:rPr>
              <w:t>.</w:t>
            </w:r>
          </w:p>
          <w:p w14:paraId="09C2C344" w14:textId="7C95BA3B" w:rsidR="00B42A00" w:rsidRPr="009B5568" w:rsidRDefault="00B42A00" w:rsidP="00DB5A1F">
            <w:pPr>
              <w:pStyle w:val="Prrafodelista"/>
              <w:numPr>
                <w:ilvl w:val="0"/>
                <w:numId w:val="18"/>
              </w:numPr>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 xml:space="preserve">Funcionalidad 4. </w:t>
            </w:r>
            <w:r w:rsidR="00131FDE" w:rsidRPr="009B5568">
              <w:rPr>
                <w:rFonts w:asciiTheme="minorHAnsi" w:hAnsiTheme="minorHAnsi" w:cstheme="minorHAnsi"/>
                <w:b/>
                <w:color w:val="000000" w:themeColor="text1"/>
                <w:lang w:val="es-MX"/>
              </w:rPr>
              <w:t>Ver lecciones</w:t>
            </w:r>
          </w:p>
          <w:p w14:paraId="4EAF08B1" w14:textId="7350F79C" w:rsidR="00131FDE" w:rsidRPr="009B5568" w:rsidRDefault="00131FDE" w:rsidP="00DB5A1F">
            <w:pPr>
              <w:pStyle w:val="Prrafodelista"/>
              <w:numPr>
                <w:ilvl w:val="0"/>
                <w:numId w:val="18"/>
              </w:numPr>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La aplicación mostrará el tema de la lecci</w:t>
            </w:r>
            <w:r w:rsidR="00DB5A1F" w:rsidRPr="009B5568">
              <w:rPr>
                <w:rFonts w:asciiTheme="minorHAnsi" w:hAnsiTheme="minorHAnsi" w:cstheme="minorHAnsi"/>
                <w:b/>
                <w:color w:val="000000" w:themeColor="text1"/>
                <w:lang w:val="es-MX"/>
              </w:rPr>
              <w:t>ones.</w:t>
            </w:r>
          </w:p>
          <w:p w14:paraId="5A9C408A" w14:textId="25C18D96" w:rsidR="00406B4F" w:rsidRPr="009B5568" w:rsidRDefault="00552797" w:rsidP="00AF6E0A">
            <w:pPr>
              <w:jc w:val="both"/>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Escuchar</w:t>
            </w:r>
          </w:p>
          <w:p w14:paraId="59CC59D3" w14:textId="69C3B08F" w:rsidR="00FB1363" w:rsidRPr="009B5568" w:rsidRDefault="0099426C" w:rsidP="0099426C">
            <w:pPr>
              <w:pStyle w:val="Prrafodelista"/>
              <w:numPr>
                <w:ilvl w:val="0"/>
                <w:numId w:val="18"/>
              </w:numPr>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 xml:space="preserve">Funcionalidad </w:t>
            </w:r>
            <w:r w:rsidR="00DB5A1F" w:rsidRPr="009B5568">
              <w:rPr>
                <w:rFonts w:asciiTheme="minorHAnsi" w:hAnsiTheme="minorHAnsi" w:cstheme="minorHAnsi"/>
                <w:b/>
                <w:color w:val="000000" w:themeColor="text1"/>
                <w:lang w:val="es-MX"/>
              </w:rPr>
              <w:t>4</w:t>
            </w:r>
            <w:r w:rsidRPr="009B5568">
              <w:rPr>
                <w:rFonts w:asciiTheme="minorHAnsi" w:hAnsiTheme="minorHAnsi" w:cstheme="minorHAnsi"/>
                <w:b/>
                <w:color w:val="000000" w:themeColor="text1"/>
                <w:lang w:val="es-MX"/>
              </w:rPr>
              <w:t>. Pronunciación.</w:t>
            </w:r>
          </w:p>
          <w:p w14:paraId="7D986B53" w14:textId="515FCB83" w:rsidR="0099426C" w:rsidRPr="009B5568" w:rsidRDefault="0099426C" w:rsidP="0099426C">
            <w:pPr>
              <w:pStyle w:val="Prrafodelista"/>
              <w:numPr>
                <w:ilvl w:val="0"/>
                <w:numId w:val="18"/>
              </w:numPr>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La aplicación reproducirá la forma de decir cierta palabra u oración cuando esta sea seleccionada.</w:t>
            </w:r>
          </w:p>
          <w:p w14:paraId="6859891F" w14:textId="63AF472C" w:rsidR="00E06881" w:rsidRPr="009B5568" w:rsidRDefault="00552797" w:rsidP="00552797">
            <w:pPr>
              <w:pStyle w:val="Prrafodelista"/>
              <w:numPr>
                <w:ilvl w:val="0"/>
                <w:numId w:val="18"/>
              </w:numPr>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 xml:space="preserve">Funcionalidad </w:t>
            </w:r>
            <w:r w:rsidR="00DB5A1F" w:rsidRPr="009B5568">
              <w:rPr>
                <w:rFonts w:asciiTheme="minorHAnsi" w:hAnsiTheme="minorHAnsi" w:cstheme="minorHAnsi"/>
                <w:b/>
                <w:color w:val="000000" w:themeColor="text1"/>
                <w:lang w:val="es-MX"/>
              </w:rPr>
              <w:t>5</w:t>
            </w:r>
            <w:r w:rsidRPr="009B5568">
              <w:rPr>
                <w:rFonts w:asciiTheme="minorHAnsi" w:hAnsiTheme="minorHAnsi" w:cstheme="minorHAnsi"/>
                <w:b/>
                <w:color w:val="000000" w:themeColor="text1"/>
                <w:lang w:val="es-MX"/>
              </w:rPr>
              <w:t xml:space="preserve">. Ejercicio de </w:t>
            </w:r>
            <w:r w:rsidR="00CA1A3A" w:rsidRPr="009B5568">
              <w:rPr>
                <w:rFonts w:asciiTheme="minorHAnsi" w:hAnsiTheme="minorHAnsi" w:cstheme="minorHAnsi"/>
                <w:b/>
                <w:color w:val="000000" w:themeColor="text1"/>
                <w:lang w:val="es-MX"/>
              </w:rPr>
              <w:t>escuchar</w:t>
            </w:r>
            <w:r w:rsidRPr="009B5568">
              <w:rPr>
                <w:rFonts w:asciiTheme="minorHAnsi" w:hAnsiTheme="minorHAnsi" w:cstheme="minorHAnsi"/>
                <w:b/>
                <w:color w:val="000000" w:themeColor="text1"/>
                <w:lang w:val="es-MX"/>
              </w:rPr>
              <w:t xml:space="preserve"> y </w:t>
            </w:r>
            <w:r w:rsidR="00CA1A3A" w:rsidRPr="009B5568">
              <w:rPr>
                <w:rFonts w:asciiTheme="minorHAnsi" w:hAnsiTheme="minorHAnsi" w:cstheme="minorHAnsi"/>
                <w:b/>
                <w:color w:val="000000" w:themeColor="text1"/>
                <w:lang w:val="es-MX"/>
              </w:rPr>
              <w:t>seleccionar</w:t>
            </w:r>
            <w:r w:rsidRPr="009B5568">
              <w:rPr>
                <w:rFonts w:asciiTheme="minorHAnsi" w:hAnsiTheme="minorHAnsi" w:cstheme="minorHAnsi"/>
                <w:b/>
                <w:color w:val="000000" w:themeColor="text1"/>
                <w:lang w:val="es-MX"/>
              </w:rPr>
              <w:t xml:space="preserve">. </w:t>
            </w:r>
          </w:p>
          <w:p w14:paraId="1EE4F33A" w14:textId="7A38992F" w:rsidR="00552797" w:rsidRPr="009B5568" w:rsidRDefault="00552797" w:rsidP="00E06881">
            <w:pPr>
              <w:pStyle w:val="Prrafodelista"/>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 xml:space="preserve">Consiste en seleccionar </w:t>
            </w:r>
            <w:r w:rsidR="008D4D06" w:rsidRPr="009B5568">
              <w:rPr>
                <w:rFonts w:asciiTheme="minorHAnsi" w:hAnsiTheme="minorHAnsi" w:cstheme="minorHAnsi"/>
                <w:b/>
                <w:color w:val="000000" w:themeColor="text1"/>
                <w:lang w:val="es-MX"/>
              </w:rPr>
              <w:t xml:space="preserve">de una lista de palabras </w:t>
            </w:r>
            <w:r w:rsidR="00963A36" w:rsidRPr="009B5568">
              <w:rPr>
                <w:rFonts w:asciiTheme="minorHAnsi" w:hAnsiTheme="minorHAnsi" w:cstheme="minorHAnsi"/>
                <w:b/>
                <w:color w:val="000000" w:themeColor="text1"/>
                <w:lang w:val="es-MX"/>
              </w:rPr>
              <w:t xml:space="preserve">en maya </w:t>
            </w:r>
            <w:r w:rsidR="008D4D06" w:rsidRPr="009B5568">
              <w:rPr>
                <w:rFonts w:asciiTheme="minorHAnsi" w:hAnsiTheme="minorHAnsi" w:cstheme="minorHAnsi"/>
                <w:b/>
                <w:color w:val="000000" w:themeColor="text1"/>
                <w:lang w:val="es-MX"/>
              </w:rPr>
              <w:t>la opción correcta de lo que se dice en un audio</w:t>
            </w:r>
            <w:r w:rsidR="00963A36" w:rsidRPr="009B5568">
              <w:rPr>
                <w:rFonts w:asciiTheme="minorHAnsi" w:hAnsiTheme="minorHAnsi" w:cstheme="minorHAnsi"/>
                <w:b/>
                <w:color w:val="000000" w:themeColor="text1"/>
                <w:lang w:val="es-MX"/>
              </w:rPr>
              <w:t xml:space="preserve"> en maya.</w:t>
            </w:r>
          </w:p>
          <w:p w14:paraId="4C88BF25" w14:textId="7C8A341A" w:rsidR="00E06881" w:rsidRPr="009B5568" w:rsidRDefault="00552797" w:rsidP="00552797">
            <w:pPr>
              <w:pStyle w:val="Prrafodelista"/>
              <w:numPr>
                <w:ilvl w:val="0"/>
                <w:numId w:val="18"/>
              </w:numPr>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 xml:space="preserve">Funcionalidad </w:t>
            </w:r>
            <w:r w:rsidR="00DB5A1F" w:rsidRPr="009B5568">
              <w:rPr>
                <w:rFonts w:asciiTheme="minorHAnsi" w:hAnsiTheme="minorHAnsi" w:cstheme="minorHAnsi"/>
                <w:b/>
                <w:color w:val="000000" w:themeColor="text1"/>
                <w:lang w:val="es-MX"/>
              </w:rPr>
              <w:t>6</w:t>
            </w:r>
            <w:r w:rsidRPr="009B5568">
              <w:rPr>
                <w:rFonts w:asciiTheme="minorHAnsi" w:hAnsiTheme="minorHAnsi" w:cstheme="minorHAnsi"/>
                <w:b/>
                <w:color w:val="000000" w:themeColor="text1"/>
                <w:lang w:val="es-MX"/>
              </w:rPr>
              <w:t>.</w:t>
            </w:r>
            <w:r w:rsidR="008D4D06" w:rsidRPr="009B5568">
              <w:rPr>
                <w:rFonts w:asciiTheme="minorHAnsi" w:hAnsiTheme="minorHAnsi" w:cstheme="minorHAnsi"/>
                <w:b/>
                <w:color w:val="000000" w:themeColor="text1"/>
                <w:lang w:val="es-MX"/>
              </w:rPr>
              <w:t xml:space="preserve"> Ejercicio de escuchar y escribir</w:t>
            </w:r>
            <w:r w:rsidRPr="009B5568">
              <w:rPr>
                <w:rFonts w:asciiTheme="minorHAnsi" w:hAnsiTheme="minorHAnsi" w:cstheme="minorHAnsi"/>
                <w:b/>
                <w:color w:val="000000" w:themeColor="text1"/>
                <w:lang w:val="es-MX"/>
              </w:rPr>
              <w:t>.</w:t>
            </w:r>
          </w:p>
          <w:p w14:paraId="5053AA92" w14:textId="4DEE5D93" w:rsidR="00552797" w:rsidRPr="009B5568" w:rsidRDefault="00552797" w:rsidP="00E06881">
            <w:pPr>
              <w:pStyle w:val="Prrafodelista"/>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 xml:space="preserve"> Consiste en </w:t>
            </w:r>
            <w:r w:rsidR="008D4D06" w:rsidRPr="009B5568">
              <w:rPr>
                <w:rFonts w:asciiTheme="minorHAnsi" w:hAnsiTheme="minorHAnsi" w:cstheme="minorHAnsi"/>
                <w:b/>
                <w:color w:val="000000" w:themeColor="text1"/>
                <w:lang w:val="es-MX"/>
              </w:rPr>
              <w:t xml:space="preserve">escribir </w:t>
            </w:r>
            <w:r w:rsidR="00963A36" w:rsidRPr="009B5568">
              <w:rPr>
                <w:rFonts w:asciiTheme="minorHAnsi" w:hAnsiTheme="minorHAnsi" w:cstheme="minorHAnsi"/>
                <w:b/>
                <w:color w:val="000000" w:themeColor="text1"/>
                <w:lang w:val="es-MX"/>
              </w:rPr>
              <w:t xml:space="preserve">en maya </w:t>
            </w:r>
            <w:r w:rsidR="008D4D06" w:rsidRPr="009B5568">
              <w:rPr>
                <w:rFonts w:asciiTheme="minorHAnsi" w:hAnsiTheme="minorHAnsi" w:cstheme="minorHAnsi"/>
                <w:b/>
                <w:color w:val="000000" w:themeColor="text1"/>
                <w:lang w:val="es-MX"/>
              </w:rPr>
              <w:t>lo que se dice en un audio</w:t>
            </w:r>
            <w:r w:rsidR="00963A36" w:rsidRPr="009B5568">
              <w:rPr>
                <w:rFonts w:asciiTheme="minorHAnsi" w:hAnsiTheme="minorHAnsi" w:cstheme="minorHAnsi"/>
                <w:b/>
                <w:color w:val="000000" w:themeColor="text1"/>
                <w:lang w:val="es-MX"/>
              </w:rPr>
              <w:t xml:space="preserve"> en maya.</w:t>
            </w:r>
          </w:p>
          <w:p w14:paraId="3BD1650D" w14:textId="0CC3B2C9" w:rsidR="00E06881" w:rsidRPr="009B5568" w:rsidRDefault="00167D6E" w:rsidP="00552797">
            <w:pPr>
              <w:pStyle w:val="Prrafodelista"/>
              <w:numPr>
                <w:ilvl w:val="0"/>
                <w:numId w:val="18"/>
              </w:numPr>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 xml:space="preserve">Funcionalidad </w:t>
            </w:r>
            <w:r w:rsidR="00DB5A1F" w:rsidRPr="009B5568">
              <w:rPr>
                <w:rFonts w:asciiTheme="minorHAnsi" w:hAnsiTheme="minorHAnsi" w:cstheme="minorHAnsi"/>
                <w:b/>
                <w:color w:val="000000" w:themeColor="text1"/>
                <w:lang w:val="es-MX"/>
              </w:rPr>
              <w:t>7</w:t>
            </w:r>
            <w:r w:rsidRPr="009B5568">
              <w:rPr>
                <w:rFonts w:asciiTheme="minorHAnsi" w:hAnsiTheme="minorHAnsi" w:cstheme="minorHAnsi"/>
                <w:b/>
                <w:color w:val="000000" w:themeColor="text1"/>
                <w:lang w:val="es-MX"/>
              </w:rPr>
              <w:t xml:space="preserve">. Ejercicio de escuchar y traducir. </w:t>
            </w:r>
          </w:p>
          <w:p w14:paraId="62EF850E" w14:textId="3519DA1D" w:rsidR="00167D6E" w:rsidRPr="009B5568" w:rsidRDefault="00167D6E" w:rsidP="00E06881">
            <w:pPr>
              <w:pStyle w:val="Prrafodelista"/>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lastRenderedPageBreak/>
              <w:t xml:space="preserve">Consiste en </w:t>
            </w:r>
            <w:r w:rsidR="00963A36" w:rsidRPr="009B5568">
              <w:rPr>
                <w:rFonts w:asciiTheme="minorHAnsi" w:hAnsiTheme="minorHAnsi" w:cstheme="minorHAnsi"/>
                <w:b/>
                <w:color w:val="000000" w:themeColor="text1"/>
                <w:lang w:val="es-MX"/>
              </w:rPr>
              <w:t>escribir en español lo que se dice en un audio en maya.</w:t>
            </w:r>
          </w:p>
          <w:p w14:paraId="6D89E053" w14:textId="77777777" w:rsidR="00552797" w:rsidRPr="009B5568" w:rsidRDefault="00552797" w:rsidP="00AF6E0A">
            <w:pPr>
              <w:jc w:val="both"/>
              <w:rPr>
                <w:rFonts w:asciiTheme="minorHAnsi" w:hAnsiTheme="minorHAnsi" w:cstheme="minorHAnsi"/>
                <w:color w:val="000000" w:themeColor="text1"/>
                <w:lang w:val="es-MX"/>
              </w:rPr>
            </w:pPr>
          </w:p>
          <w:p w14:paraId="3764D7DC" w14:textId="60703789" w:rsidR="00406B4F" w:rsidRPr="009B5568" w:rsidRDefault="007A5106" w:rsidP="00AF6E0A">
            <w:pPr>
              <w:jc w:val="both"/>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Escritura</w:t>
            </w:r>
          </w:p>
          <w:p w14:paraId="32B9D1B7" w14:textId="77777777" w:rsidR="00406B4F" w:rsidRPr="009B5568" w:rsidRDefault="00406B4F" w:rsidP="00AF6E0A">
            <w:pPr>
              <w:jc w:val="both"/>
              <w:rPr>
                <w:rFonts w:asciiTheme="minorHAnsi" w:hAnsiTheme="minorHAnsi" w:cstheme="minorHAnsi"/>
                <w:b/>
                <w:color w:val="000000" w:themeColor="text1"/>
                <w:lang w:val="es-MX"/>
              </w:rPr>
            </w:pPr>
          </w:p>
          <w:p w14:paraId="0870F545" w14:textId="23668040" w:rsidR="00E06881" w:rsidRPr="009B5568" w:rsidRDefault="00406B4F" w:rsidP="00406B4F">
            <w:pPr>
              <w:pStyle w:val="Prrafodelista"/>
              <w:numPr>
                <w:ilvl w:val="0"/>
                <w:numId w:val="18"/>
              </w:numPr>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 xml:space="preserve">Funcionalidad </w:t>
            </w:r>
            <w:r w:rsidR="00DB5A1F" w:rsidRPr="009B5568">
              <w:rPr>
                <w:rFonts w:asciiTheme="minorHAnsi" w:hAnsiTheme="minorHAnsi" w:cstheme="minorHAnsi"/>
                <w:b/>
                <w:color w:val="000000" w:themeColor="text1"/>
                <w:lang w:val="es-MX"/>
              </w:rPr>
              <w:t>8</w:t>
            </w:r>
            <w:r w:rsidRPr="009B5568">
              <w:rPr>
                <w:rFonts w:asciiTheme="minorHAnsi" w:hAnsiTheme="minorHAnsi" w:cstheme="minorHAnsi"/>
                <w:b/>
                <w:color w:val="000000" w:themeColor="text1"/>
                <w:lang w:val="es-MX"/>
              </w:rPr>
              <w:t>.</w:t>
            </w:r>
            <w:r w:rsidR="007A5106" w:rsidRPr="009B5568">
              <w:rPr>
                <w:rFonts w:asciiTheme="minorHAnsi" w:hAnsiTheme="minorHAnsi" w:cstheme="minorHAnsi"/>
                <w:b/>
                <w:color w:val="000000" w:themeColor="text1"/>
                <w:lang w:val="es-MX"/>
              </w:rPr>
              <w:t xml:space="preserve"> </w:t>
            </w:r>
            <w:r w:rsidR="00215205" w:rsidRPr="009B5568">
              <w:rPr>
                <w:rFonts w:asciiTheme="minorHAnsi" w:hAnsiTheme="minorHAnsi" w:cstheme="minorHAnsi"/>
                <w:b/>
                <w:color w:val="000000" w:themeColor="text1"/>
                <w:lang w:val="es-MX"/>
              </w:rPr>
              <w:t>Ejercicio de</w:t>
            </w:r>
            <w:r w:rsidR="00347EAB" w:rsidRPr="009B5568">
              <w:rPr>
                <w:rFonts w:asciiTheme="minorHAnsi" w:hAnsiTheme="minorHAnsi" w:cstheme="minorHAnsi"/>
                <w:b/>
                <w:color w:val="000000" w:themeColor="text1"/>
                <w:lang w:val="es-MX"/>
              </w:rPr>
              <w:t xml:space="preserve"> ver y</w:t>
            </w:r>
            <w:r w:rsidR="00215205" w:rsidRPr="009B5568">
              <w:rPr>
                <w:rFonts w:asciiTheme="minorHAnsi" w:hAnsiTheme="minorHAnsi" w:cstheme="minorHAnsi"/>
                <w:b/>
                <w:color w:val="000000" w:themeColor="text1"/>
                <w:lang w:val="es-MX"/>
              </w:rPr>
              <w:t xml:space="preserve"> </w:t>
            </w:r>
            <w:r w:rsidR="005D40C6" w:rsidRPr="009B5568">
              <w:rPr>
                <w:rFonts w:asciiTheme="minorHAnsi" w:hAnsiTheme="minorHAnsi" w:cstheme="minorHAnsi"/>
                <w:b/>
                <w:color w:val="000000" w:themeColor="text1"/>
                <w:lang w:val="es-MX"/>
              </w:rPr>
              <w:t xml:space="preserve">escribir. </w:t>
            </w:r>
          </w:p>
          <w:p w14:paraId="1DAF1533" w14:textId="6B1E6761" w:rsidR="00406B4F" w:rsidRPr="009B5568" w:rsidRDefault="005D40C6" w:rsidP="00E06881">
            <w:pPr>
              <w:pStyle w:val="Prrafodelista"/>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Consiste en escribir</w:t>
            </w:r>
            <w:r w:rsidR="0035107E" w:rsidRPr="009B5568">
              <w:rPr>
                <w:rFonts w:asciiTheme="minorHAnsi" w:hAnsiTheme="minorHAnsi" w:cstheme="minorHAnsi"/>
                <w:b/>
                <w:color w:val="000000" w:themeColor="text1"/>
                <w:lang w:val="es-MX"/>
              </w:rPr>
              <w:t xml:space="preserve"> en maya la palabra mostrada en español.</w:t>
            </w:r>
          </w:p>
          <w:p w14:paraId="05518FF9" w14:textId="2AD1B78F" w:rsidR="00E06881" w:rsidRPr="009B5568" w:rsidRDefault="00406B4F" w:rsidP="00AF6E0A">
            <w:pPr>
              <w:pStyle w:val="Prrafodelista"/>
              <w:numPr>
                <w:ilvl w:val="0"/>
                <w:numId w:val="18"/>
              </w:numPr>
              <w:rPr>
                <w:rFonts w:asciiTheme="minorHAnsi" w:hAnsiTheme="minorHAnsi" w:cstheme="minorHAnsi"/>
                <w:color w:val="000000" w:themeColor="text1"/>
                <w:lang w:val="es-MX"/>
              </w:rPr>
            </w:pPr>
            <w:r w:rsidRPr="009B5568">
              <w:rPr>
                <w:rFonts w:asciiTheme="minorHAnsi" w:hAnsiTheme="minorHAnsi" w:cstheme="minorHAnsi"/>
                <w:b/>
                <w:color w:val="000000" w:themeColor="text1"/>
                <w:lang w:val="es-MX"/>
              </w:rPr>
              <w:t xml:space="preserve">Funcionalidad </w:t>
            </w:r>
            <w:r w:rsidR="00DB5A1F" w:rsidRPr="009B5568">
              <w:rPr>
                <w:rFonts w:asciiTheme="minorHAnsi" w:hAnsiTheme="minorHAnsi" w:cstheme="minorHAnsi"/>
                <w:b/>
                <w:color w:val="000000" w:themeColor="text1"/>
                <w:lang w:val="es-MX"/>
              </w:rPr>
              <w:t>9</w:t>
            </w:r>
            <w:r w:rsidRPr="009B5568">
              <w:rPr>
                <w:rFonts w:asciiTheme="minorHAnsi" w:hAnsiTheme="minorHAnsi" w:cstheme="minorHAnsi"/>
                <w:b/>
                <w:color w:val="000000" w:themeColor="text1"/>
                <w:lang w:val="es-MX"/>
              </w:rPr>
              <w:t>.</w:t>
            </w:r>
            <w:r w:rsidR="001676EB" w:rsidRPr="009B5568">
              <w:rPr>
                <w:rFonts w:asciiTheme="minorHAnsi" w:hAnsiTheme="minorHAnsi" w:cstheme="minorHAnsi"/>
                <w:b/>
                <w:color w:val="000000" w:themeColor="text1"/>
                <w:lang w:val="es-MX"/>
              </w:rPr>
              <w:t xml:space="preserve"> Ejercicio de ver y traducir</w:t>
            </w:r>
            <w:r w:rsidRPr="009B5568">
              <w:rPr>
                <w:rFonts w:asciiTheme="minorHAnsi" w:hAnsiTheme="minorHAnsi" w:cstheme="minorHAnsi"/>
                <w:b/>
                <w:color w:val="000000" w:themeColor="text1"/>
                <w:lang w:val="es-MX"/>
              </w:rPr>
              <w:t>.</w:t>
            </w:r>
          </w:p>
          <w:p w14:paraId="36E31A36" w14:textId="2D573323" w:rsidR="00406B4F" w:rsidRPr="009B5568" w:rsidRDefault="00406B4F" w:rsidP="00E06881">
            <w:pPr>
              <w:pStyle w:val="Prrafodelista"/>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 xml:space="preserve">Consiste </w:t>
            </w:r>
            <w:r w:rsidR="001676EB" w:rsidRPr="009B5568">
              <w:rPr>
                <w:rFonts w:asciiTheme="minorHAnsi" w:hAnsiTheme="minorHAnsi" w:cstheme="minorHAnsi"/>
                <w:b/>
                <w:color w:val="000000" w:themeColor="text1"/>
                <w:lang w:val="es-MX"/>
              </w:rPr>
              <w:t>en escribir en español la palabra mostrada en maya.</w:t>
            </w:r>
          </w:p>
          <w:p w14:paraId="67CB4661" w14:textId="77777777" w:rsidR="00FB1363" w:rsidRPr="009B5568" w:rsidRDefault="00FB1363" w:rsidP="00E06881">
            <w:pPr>
              <w:pStyle w:val="Prrafodelista"/>
              <w:rPr>
                <w:rFonts w:asciiTheme="minorHAnsi" w:hAnsiTheme="minorHAnsi" w:cstheme="minorHAnsi"/>
                <w:b/>
                <w:color w:val="000000" w:themeColor="text1"/>
                <w:lang w:val="es-MX"/>
              </w:rPr>
            </w:pPr>
          </w:p>
          <w:p w14:paraId="02E62884" w14:textId="017445D9" w:rsidR="00BD7B56" w:rsidRPr="009B5568" w:rsidRDefault="00BF0370" w:rsidP="00BD7B56">
            <w:pPr>
              <w:jc w:val="both"/>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Observar</w:t>
            </w:r>
          </w:p>
          <w:p w14:paraId="52ACF232" w14:textId="77777777" w:rsidR="00BD7B56" w:rsidRPr="009B5568" w:rsidRDefault="00BD7B56" w:rsidP="00BD7B56">
            <w:pPr>
              <w:jc w:val="both"/>
              <w:rPr>
                <w:rFonts w:asciiTheme="minorHAnsi" w:hAnsiTheme="minorHAnsi" w:cstheme="minorHAnsi"/>
                <w:b/>
                <w:color w:val="000000" w:themeColor="text1"/>
                <w:lang w:val="es-MX"/>
              </w:rPr>
            </w:pPr>
          </w:p>
          <w:p w14:paraId="4FD44261" w14:textId="5F93D19A" w:rsidR="00BD7B56" w:rsidRPr="009B5568" w:rsidRDefault="00BD7B56" w:rsidP="00BD7B56">
            <w:pPr>
              <w:pStyle w:val="Prrafodelista"/>
              <w:numPr>
                <w:ilvl w:val="0"/>
                <w:numId w:val="18"/>
              </w:numPr>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 xml:space="preserve">Funcionalidad </w:t>
            </w:r>
            <w:r w:rsidR="00DB5A1F" w:rsidRPr="009B5568">
              <w:rPr>
                <w:rFonts w:asciiTheme="minorHAnsi" w:hAnsiTheme="minorHAnsi" w:cstheme="minorHAnsi"/>
                <w:b/>
                <w:color w:val="000000" w:themeColor="text1"/>
                <w:lang w:val="es-MX"/>
              </w:rPr>
              <w:t>10</w:t>
            </w:r>
            <w:r w:rsidRPr="009B5568">
              <w:rPr>
                <w:rFonts w:asciiTheme="minorHAnsi" w:hAnsiTheme="minorHAnsi" w:cstheme="minorHAnsi"/>
                <w:b/>
                <w:color w:val="000000" w:themeColor="text1"/>
                <w:lang w:val="es-MX"/>
              </w:rPr>
              <w:t xml:space="preserve">. </w:t>
            </w:r>
            <w:r w:rsidR="005C08D6" w:rsidRPr="009B5568">
              <w:rPr>
                <w:rFonts w:asciiTheme="minorHAnsi" w:hAnsiTheme="minorHAnsi" w:cstheme="minorHAnsi"/>
                <w:b/>
                <w:color w:val="000000" w:themeColor="text1"/>
                <w:lang w:val="es-MX"/>
              </w:rPr>
              <w:t>Observar cómo se dice en maya</w:t>
            </w:r>
            <w:r w:rsidRPr="009B5568">
              <w:rPr>
                <w:rFonts w:asciiTheme="minorHAnsi" w:hAnsiTheme="minorHAnsi" w:cstheme="minorHAnsi"/>
                <w:b/>
                <w:color w:val="000000" w:themeColor="text1"/>
                <w:lang w:val="es-MX"/>
              </w:rPr>
              <w:t xml:space="preserve">. </w:t>
            </w:r>
          </w:p>
          <w:p w14:paraId="1D036865" w14:textId="309BCC85" w:rsidR="00BD7B56" w:rsidRPr="009B5568" w:rsidRDefault="00BF0B98" w:rsidP="00BD7B56">
            <w:pPr>
              <w:pStyle w:val="Prrafodelista"/>
              <w:rPr>
                <w:rFonts w:asciiTheme="minorHAnsi" w:hAnsiTheme="minorHAnsi" w:cstheme="minorHAnsi"/>
                <w:b/>
                <w:color w:val="000000" w:themeColor="text1"/>
                <w:lang w:val="es-MX"/>
              </w:rPr>
            </w:pPr>
            <w:r w:rsidRPr="009B5568">
              <w:rPr>
                <w:rFonts w:asciiTheme="minorHAnsi" w:hAnsiTheme="minorHAnsi" w:cstheme="minorHAnsi"/>
                <w:b/>
                <w:color w:val="000000" w:themeColor="text1"/>
                <w:lang w:val="es-MX"/>
              </w:rPr>
              <w:t>La aplicación mostrará cóm</w:t>
            </w:r>
            <w:r w:rsidR="005C08D6" w:rsidRPr="009B5568">
              <w:rPr>
                <w:rFonts w:asciiTheme="minorHAnsi" w:hAnsiTheme="minorHAnsi" w:cstheme="minorHAnsi"/>
                <w:b/>
                <w:color w:val="000000" w:themeColor="text1"/>
                <w:lang w:val="es-MX"/>
              </w:rPr>
              <w:t>o se dice en maya una palabra en español</w:t>
            </w:r>
            <w:r w:rsidR="00BD7B56" w:rsidRPr="009B5568">
              <w:rPr>
                <w:rFonts w:asciiTheme="minorHAnsi" w:hAnsiTheme="minorHAnsi" w:cstheme="minorHAnsi"/>
                <w:b/>
                <w:color w:val="000000" w:themeColor="text1"/>
                <w:lang w:val="es-MX"/>
              </w:rPr>
              <w:t>.</w:t>
            </w:r>
          </w:p>
          <w:p w14:paraId="26C8A669" w14:textId="19ADB75A" w:rsidR="00BD7B56" w:rsidRPr="009B5568" w:rsidRDefault="00BD7B56" w:rsidP="00BD7B56">
            <w:pPr>
              <w:pStyle w:val="Prrafodelista"/>
              <w:numPr>
                <w:ilvl w:val="0"/>
                <w:numId w:val="18"/>
              </w:numPr>
              <w:rPr>
                <w:rFonts w:asciiTheme="minorHAnsi" w:hAnsiTheme="minorHAnsi" w:cstheme="minorHAnsi"/>
                <w:color w:val="000000" w:themeColor="text1"/>
                <w:lang w:val="es-MX"/>
              </w:rPr>
            </w:pPr>
            <w:r w:rsidRPr="009B5568">
              <w:rPr>
                <w:rFonts w:asciiTheme="minorHAnsi" w:hAnsiTheme="minorHAnsi" w:cstheme="minorHAnsi"/>
                <w:b/>
                <w:color w:val="000000" w:themeColor="text1"/>
                <w:lang w:val="es-MX"/>
              </w:rPr>
              <w:t xml:space="preserve">Funcionalidad </w:t>
            </w:r>
            <w:r w:rsidR="00DB5A1F" w:rsidRPr="009B5568">
              <w:rPr>
                <w:rFonts w:asciiTheme="minorHAnsi" w:hAnsiTheme="minorHAnsi" w:cstheme="minorHAnsi"/>
                <w:b/>
                <w:color w:val="000000" w:themeColor="text1"/>
                <w:lang w:val="es-MX"/>
              </w:rPr>
              <w:t>11</w:t>
            </w:r>
            <w:r w:rsidRPr="009B5568">
              <w:rPr>
                <w:rFonts w:asciiTheme="minorHAnsi" w:hAnsiTheme="minorHAnsi" w:cstheme="minorHAnsi"/>
                <w:b/>
                <w:color w:val="000000" w:themeColor="text1"/>
                <w:lang w:val="es-MX"/>
              </w:rPr>
              <w:t>.</w:t>
            </w:r>
            <w:r w:rsidR="002E4791" w:rsidRPr="009B5568">
              <w:rPr>
                <w:rFonts w:asciiTheme="minorHAnsi" w:hAnsiTheme="minorHAnsi" w:cstheme="minorHAnsi"/>
                <w:b/>
                <w:color w:val="000000" w:themeColor="text1"/>
                <w:lang w:val="es-MX"/>
              </w:rPr>
              <w:t xml:space="preserve"> Ejercicio de unir</w:t>
            </w:r>
            <w:r w:rsidRPr="009B5568">
              <w:rPr>
                <w:rFonts w:asciiTheme="minorHAnsi" w:hAnsiTheme="minorHAnsi" w:cstheme="minorHAnsi"/>
                <w:b/>
                <w:color w:val="000000" w:themeColor="text1"/>
                <w:lang w:val="es-MX"/>
              </w:rPr>
              <w:t>.</w:t>
            </w:r>
          </w:p>
          <w:p w14:paraId="7AA4DB10" w14:textId="2189ECCB" w:rsidR="00BD7B56" w:rsidRPr="009B5568" w:rsidRDefault="00BD7B56" w:rsidP="00BD7B56">
            <w:pPr>
              <w:pStyle w:val="Prrafodelista"/>
              <w:rPr>
                <w:rFonts w:asciiTheme="minorHAnsi" w:hAnsiTheme="minorHAnsi" w:cstheme="minorHAnsi"/>
                <w:color w:val="000000" w:themeColor="text1"/>
                <w:lang w:val="es-MX"/>
              </w:rPr>
            </w:pPr>
            <w:r w:rsidRPr="009B5568">
              <w:rPr>
                <w:rFonts w:asciiTheme="minorHAnsi" w:hAnsiTheme="minorHAnsi" w:cstheme="minorHAnsi"/>
                <w:b/>
                <w:color w:val="000000" w:themeColor="text1"/>
                <w:lang w:val="es-MX"/>
              </w:rPr>
              <w:t xml:space="preserve">Consiste en </w:t>
            </w:r>
            <w:r w:rsidR="002E4791" w:rsidRPr="009B5568">
              <w:rPr>
                <w:rFonts w:asciiTheme="minorHAnsi" w:hAnsiTheme="minorHAnsi" w:cstheme="minorHAnsi"/>
                <w:b/>
                <w:color w:val="000000" w:themeColor="text1"/>
                <w:lang w:val="es-MX"/>
              </w:rPr>
              <w:t>unir las palabras en maya con su traducción al español o viceversa.</w:t>
            </w:r>
          </w:p>
          <w:p w14:paraId="32E26351" w14:textId="77777777" w:rsidR="00BD7B56" w:rsidRPr="009B5568" w:rsidRDefault="00BD7B56" w:rsidP="00BD7B56">
            <w:pPr>
              <w:rPr>
                <w:rFonts w:asciiTheme="minorHAnsi" w:hAnsiTheme="minorHAnsi" w:cstheme="minorHAnsi"/>
                <w:color w:val="000000" w:themeColor="text1"/>
                <w:lang w:val="es-MX"/>
              </w:rPr>
            </w:pPr>
          </w:p>
          <w:p w14:paraId="01E36BB9" w14:textId="77777777" w:rsidR="002D2BC9" w:rsidRPr="009B5568" w:rsidRDefault="002D2BC9" w:rsidP="002D2BC9">
            <w:pPr>
              <w:ind w:left="360"/>
              <w:rPr>
                <w:rFonts w:asciiTheme="minorHAnsi" w:hAnsiTheme="minorHAnsi" w:cstheme="minorHAnsi"/>
                <w:color w:val="000000" w:themeColor="text1"/>
                <w:lang w:val="es-MX"/>
              </w:rPr>
            </w:pPr>
          </w:p>
          <w:p w14:paraId="05659F89" w14:textId="77777777" w:rsidR="00134417" w:rsidRPr="009B5568" w:rsidRDefault="00134417" w:rsidP="00DB5A1F">
            <w:pPr>
              <w:jc w:val="both"/>
              <w:rPr>
                <w:rFonts w:asciiTheme="minorHAnsi" w:hAnsiTheme="minorHAnsi" w:cstheme="minorHAnsi"/>
                <w:color w:val="000000" w:themeColor="text1"/>
                <w:lang w:val="es-MX"/>
              </w:rPr>
            </w:pPr>
          </w:p>
        </w:tc>
      </w:tr>
      <w:tr w:rsidR="009B5568" w:rsidRPr="009B5568" w14:paraId="4F53C50B" w14:textId="77777777" w:rsidTr="176F5579">
        <w:trPr>
          <w:trHeight w:val="970"/>
        </w:trPr>
        <w:tc>
          <w:tcPr>
            <w:tcW w:w="1915" w:type="dxa"/>
          </w:tcPr>
          <w:p w14:paraId="4688260B" w14:textId="77777777" w:rsidR="00D27726" w:rsidRPr="009B5568" w:rsidRDefault="00D27726">
            <w:pPr>
              <w:pStyle w:val="tableleft"/>
              <w:rPr>
                <w:rFonts w:asciiTheme="minorHAnsi" w:hAnsiTheme="minorHAnsi" w:cstheme="minorHAnsi"/>
                <w:color w:val="000000" w:themeColor="text1"/>
                <w:lang w:val="es-MX"/>
              </w:rPr>
            </w:pPr>
          </w:p>
          <w:p w14:paraId="70286044" w14:textId="77777777" w:rsidR="00D27726" w:rsidRPr="009B5568" w:rsidRDefault="00406B4F">
            <w:pPr>
              <w:pStyle w:val="tableleft"/>
              <w:rPr>
                <w:rFonts w:asciiTheme="majorHAnsi" w:hAnsiTheme="majorHAnsi" w:cstheme="minorHAnsi"/>
                <w:color w:val="000000" w:themeColor="text1"/>
                <w:lang w:val="es-MX"/>
              </w:rPr>
            </w:pPr>
            <w:r w:rsidRPr="009B5568">
              <w:rPr>
                <w:rFonts w:asciiTheme="majorHAnsi" w:hAnsiTheme="majorHAnsi" w:cstheme="minorHAnsi"/>
                <w:color w:val="000000" w:themeColor="text1"/>
                <w:lang w:val="es-MX"/>
              </w:rPr>
              <w:t>Trabajos relacionados</w:t>
            </w:r>
          </w:p>
        </w:tc>
        <w:tc>
          <w:tcPr>
            <w:tcW w:w="7661" w:type="dxa"/>
            <w:tcBorders>
              <w:top w:val="single" w:sz="8" w:space="0" w:color="auto"/>
              <w:bottom w:val="single" w:sz="8" w:space="0" w:color="auto"/>
            </w:tcBorders>
          </w:tcPr>
          <w:p w14:paraId="5801FC99" w14:textId="77777777" w:rsidR="00D27726" w:rsidRPr="009B5568" w:rsidRDefault="00D27726" w:rsidP="00530917">
            <w:pPr>
              <w:rPr>
                <w:rFonts w:asciiTheme="minorHAnsi" w:hAnsiTheme="minorHAnsi" w:cstheme="minorHAnsi"/>
                <w:color w:val="000000" w:themeColor="text1"/>
                <w:lang w:val="es-MX"/>
              </w:rPr>
            </w:pPr>
          </w:p>
          <w:p w14:paraId="0694AB74" w14:textId="2C204DB0" w:rsidR="00385D2B" w:rsidRPr="009B5568" w:rsidRDefault="00EA0DE2" w:rsidP="00EA0DE2">
            <w:pPr>
              <w:rPr>
                <w:rFonts w:asciiTheme="minorHAnsi" w:hAnsiTheme="minorHAnsi" w:cstheme="minorHAnsi"/>
                <w:color w:val="000000" w:themeColor="text1"/>
                <w:lang w:val="es-MX"/>
              </w:rPr>
            </w:pPr>
            <w:proofErr w:type="spellStart"/>
            <w:r w:rsidRPr="009B5568">
              <w:rPr>
                <w:rFonts w:asciiTheme="minorHAnsi" w:hAnsiTheme="minorHAnsi" w:cstheme="minorHAnsi"/>
                <w:color w:val="000000" w:themeColor="text1"/>
                <w:lang w:val="es-MX"/>
              </w:rPr>
              <w:t>Ilovepm</w:t>
            </w:r>
            <w:proofErr w:type="spellEnd"/>
            <w:r w:rsidRPr="009B5568">
              <w:rPr>
                <w:rFonts w:asciiTheme="minorHAnsi" w:hAnsiTheme="minorHAnsi" w:cstheme="minorHAnsi"/>
                <w:color w:val="000000" w:themeColor="text1"/>
                <w:lang w:val="es-MX"/>
              </w:rPr>
              <w:t xml:space="preserve">. (2022, 5 abril). La lengua maya se vuelve Patrimonio Cultural Intangible - ILOVEPM. ILOVEPM. </w:t>
            </w:r>
            <w:hyperlink r:id="rId14" w:anchor=":~:text=La%20importancia%20de%20preservar%20la,m%C3%A1s%20importantes%20del%20sureste%20mexicano" w:history="1">
              <w:r w:rsidRPr="009B5568">
                <w:rPr>
                  <w:rStyle w:val="Hipervnculo"/>
                  <w:rFonts w:asciiTheme="minorHAnsi" w:hAnsiTheme="minorHAnsi" w:cstheme="minorHAnsi"/>
                  <w:color w:val="000000" w:themeColor="text1"/>
                  <w:lang w:val="es-MX"/>
                </w:rPr>
                <w:t>https://ilovepm.com/la-lengua-maya-se-vuelve-patrimonio-cultural-intangible/#:~:text=La%20importancia%20de%20preservar%20la,m%C3%A1s%20importantes%20del%20sureste%20mexicano</w:t>
              </w:r>
            </w:hyperlink>
            <w:r w:rsidRPr="009B5568">
              <w:rPr>
                <w:rFonts w:asciiTheme="minorHAnsi" w:hAnsiTheme="minorHAnsi" w:cstheme="minorHAnsi"/>
                <w:color w:val="000000" w:themeColor="text1"/>
                <w:lang w:val="es-MX"/>
              </w:rPr>
              <w:t>.</w:t>
            </w:r>
          </w:p>
          <w:p w14:paraId="23376955" w14:textId="77777777" w:rsidR="00EA0DE2" w:rsidRPr="009B5568" w:rsidRDefault="00EA0DE2" w:rsidP="00EA0DE2">
            <w:pPr>
              <w:rPr>
                <w:rFonts w:asciiTheme="minorHAnsi" w:hAnsiTheme="minorHAnsi" w:cstheme="minorHAnsi"/>
                <w:color w:val="000000" w:themeColor="text1"/>
                <w:lang w:val="es-MX"/>
              </w:rPr>
            </w:pPr>
          </w:p>
          <w:p w14:paraId="1AB1EF2D" w14:textId="2FA1389F" w:rsidR="00EA0DE2" w:rsidRPr="009B5568" w:rsidRDefault="00A06350" w:rsidP="00EA0DE2">
            <w:pPr>
              <w:rPr>
                <w:rFonts w:asciiTheme="minorHAnsi" w:hAnsiTheme="minorHAnsi" w:cstheme="minorHAnsi"/>
                <w:color w:val="000000" w:themeColor="text1"/>
                <w:lang w:val="es-MX"/>
              </w:rPr>
            </w:pPr>
            <w:proofErr w:type="spellStart"/>
            <w:r w:rsidRPr="009B5568">
              <w:rPr>
                <w:rFonts w:asciiTheme="minorHAnsi" w:hAnsiTheme="minorHAnsi" w:cstheme="minorHAnsi"/>
                <w:color w:val="000000" w:themeColor="text1"/>
                <w:lang w:val="es-MX"/>
              </w:rPr>
              <w:t>Ducens</w:t>
            </w:r>
            <w:proofErr w:type="spellEnd"/>
            <w:r w:rsidRPr="009B5568">
              <w:rPr>
                <w:rFonts w:asciiTheme="minorHAnsi" w:hAnsiTheme="minorHAnsi" w:cstheme="minorHAnsi"/>
                <w:color w:val="000000" w:themeColor="text1"/>
                <w:lang w:val="es-MX"/>
              </w:rPr>
              <w:t xml:space="preserve">, U. (2023, 5 octubre). La importancia de conservar la lengua y cultura maya. Universidad </w:t>
            </w:r>
            <w:proofErr w:type="spellStart"/>
            <w:r w:rsidRPr="009B5568">
              <w:rPr>
                <w:rFonts w:asciiTheme="minorHAnsi" w:hAnsiTheme="minorHAnsi" w:cstheme="minorHAnsi"/>
                <w:color w:val="000000" w:themeColor="text1"/>
                <w:lang w:val="es-MX"/>
              </w:rPr>
              <w:t>Ducens</w:t>
            </w:r>
            <w:proofErr w:type="spellEnd"/>
            <w:r w:rsidRPr="009B5568">
              <w:rPr>
                <w:rFonts w:asciiTheme="minorHAnsi" w:hAnsiTheme="minorHAnsi" w:cstheme="minorHAnsi"/>
                <w:color w:val="000000" w:themeColor="text1"/>
                <w:lang w:val="es-MX"/>
              </w:rPr>
              <w:t xml:space="preserve">. </w:t>
            </w:r>
            <w:hyperlink r:id="rId15" w:history="1">
              <w:r w:rsidRPr="009B5568">
                <w:rPr>
                  <w:rStyle w:val="Hipervnculo"/>
                  <w:rFonts w:asciiTheme="minorHAnsi" w:hAnsiTheme="minorHAnsi" w:cstheme="minorHAnsi"/>
                  <w:color w:val="000000" w:themeColor="text1"/>
                  <w:lang w:val="es-MX"/>
                </w:rPr>
                <w:t>https://universidadducens.edu.mx/blog/la-importancia-de-conservar-la-lengua-maya/</w:t>
              </w:r>
            </w:hyperlink>
          </w:p>
          <w:p w14:paraId="5F14B6DB" w14:textId="77777777" w:rsidR="00A06350" w:rsidRPr="009B5568" w:rsidRDefault="00A06350" w:rsidP="00EA0DE2">
            <w:pPr>
              <w:rPr>
                <w:rFonts w:asciiTheme="minorHAnsi" w:hAnsiTheme="minorHAnsi" w:cstheme="minorHAnsi"/>
                <w:color w:val="000000" w:themeColor="text1"/>
                <w:lang w:val="es-MX"/>
              </w:rPr>
            </w:pPr>
          </w:p>
          <w:p w14:paraId="1F7FE382" w14:textId="77777777" w:rsidR="00DF4F20" w:rsidRPr="009B5568" w:rsidRDefault="00BE4837" w:rsidP="00EA0DE2">
            <w:pPr>
              <w:rPr>
                <w:color w:val="000000" w:themeColor="text1"/>
              </w:rPr>
            </w:pPr>
            <w:r w:rsidRPr="009B5568">
              <w:rPr>
                <w:rFonts w:asciiTheme="minorHAnsi" w:hAnsiTheme="minorHAnsi" w:cstheme="minorHAnsi"/>
                <w:color w:val="000000" w:themeColor="text1"/>
                <w:lang w:val="es-MX"/>
              </w:rPr>
              <w:t>Paz, R. Quiñones, A. (</w:t>
            </w:r>
            <w:r w:rsidR="00C00F1E" w:rsidRPr="009B5568">
              <w:rPr>
                <w:rFonts w:asciiTheme="minorHAnsi" w:hAnsiTheme="minorHAnsi" w:cstheme="minorHAnsi"/>
                <w:color w:val="000000" w:themeColor="text1"/>
                <w:lang w:val="es-MX"/>
              </w:rPr>
              <w:t>2021) Península. Vol16 no.2</w:t>
            </w:r>
            <w:r w:rsidR="005442AB" w:rsidRPr="009B5568">
              <w:rPr>
                <w:rFonts w:asciiTheme="minorHAnsi" w:hAnsiTheme="minorHAnsi" w:cstheme="minorHAnsi"/>
                <w:color w:val="000000" w:themeColor="text1"/>
                <w:lang w:val="es-MX"/>
              </w:rPr>
              <w:t xml:space="preserve">. Disponible en: </w:t>
            </w:r>
            <w:hyperlink r:id="rId16" w:anchor=":~:text=Yucat%C3%A1n%20se%20encuentra%20en%20sinton%C3%ADa,tangibles%20e%20intangibles)%20que%20posee." w:history="1">
              <w:proofErr w:type="spellStart"/>
              <w:r w:rsidR="005442AB" w:rsidRPr="009B5568">
                <w:rPr>
                  <w:rStyle w:val="Hipervnculo"/>
                  <w:color w:val="000000" w:themeColor="text1"/>
                </w:rPr>
                <w:t>Preámbulo</w:t>
              </w:r>
              <w:proofErr w:type="spellEnd"/>
              <w:r w:rsidR="005442AB" w:rsidRPr="009B5568">
                <w:rPr>
                  <w:rStyle w:val="Hipervnculo"/>
                  <w:color w:val="000000" w:themeColor="text1"/>
                </w:rPr>
                <w:t xml:space="preserve">. </w:t>
              </w:r>
              <w:proofErr w:type="spellStart"/>
              <w:r w:rsidR="005442AB" w:rsidRPr="009B5568">
                <w:rPr>
                  <w:rStyle w:val="Hipervnculo"/>
                  <w:color w:val="000000" w:themeColor="text1"/>
                </w:rPr>
                <w:t>Evolución</w:t>
              </w:r>
              <w:proofErr w:type="spellEnd"/>
              <w:r w:rsidR="005442AB" w:rsidRPr="009B5568">
                <w:rPr>
                  <w:rStyle w:val="Hipervnculo"/>
                  <w:color w:val="000000" w:themeColor="text1"/>
                </w:rPr>
                <w:t xml:space="preserve"> </w:t>
              </w:r>
              <w:proofErr w:type="spellStart"/>
              <w:r w:rsidR="005442AB" w:rsidRPr="009B5568">
                <w:rPr>
                  <w:rStyle w:val="Hipervnculo"/>
                  <w:color w:val="000000" w:themeColor="text1"/>
                </w:rPr>
                <w:t>económica</w:t>
              </w:r>
              <w:proofErr w:type="spellEnd"/>
              <w:r w:rsidR="005442AB" w:rsidRPr="009B5568">
                <w:rPr>
                  <w:rStyle w:val="Hipervnculo"/>
                  <w:color w:val="000000" w:themeColor="text1"/>
                </w:rPr>
                <w:t xml:space="preserve"> del turismo en Yucatán 2006-2018 (scielo.org.mx)</w:t>
              </w:r>
            </w:hyperlink>
          </w:p>
          <w:p w14:paraId="421F5FDF" w14:textId="77777777" w:rsidR="007A02DC" w:rsidRPr="009B5568" w:rsidRDefault="007A02DC" w:rsidP="00EA0DE2">
            <w:pPr>
              <w:rPr>
                <w:color w:val="000000" w:themeColor="text1"/>
              </w:rPr>
            </w:pPr>
          </w:p>
          <w:p w14:paraId="1D1F2825" w14:textId="2FA52B81" w:rsidR="007A02DC" w:rsidRPr="009B5568" w:rsidRDefault="007A02DC" w:rsidP="00EA0DE2">
            <w:pPr>
              <w:rPr>
                <w:rFonts w:asciiTheme="minorHAnsi" w:hAnsiTheme="minorHAnsi" w:cstheme="minorHAnsi"/>
                <w:color w:val="000000" w:themeColor="text1"/>
                <w:lang w:val="es-MX"/>
              </w:rPr>
            </w:pPr>
            <w:proofErr w:type="spellStart"/>
            <w:r w:rsidRPr="009B5568">
              <w:rPr>
                <w:color w:val="000000" w:themeColor="text1"/>
              </w:rPr>
              <w:t>Secretaría</w:t>
            </w:r>
            <w:proofErr w:type="spellEnd"/>
            <w:r w:rsidRPr="009B5568">
              <w:rPr>
                <w:color w:val="000000" w:themeColor="text1"/>
              </w:rPr>
              <w:t xml:space="preserve"> de Desarrollo Social </w:t>
            </w:r>
            <w:proofErr w:type="spellStart"/>
            <w:r w:rsidR="0077020D" w:rsidRPr="009B5568">
              <w:rPr>
                <w:color w:val="000000" w:themeColor="text1"/>
              </w:rPr>
              <w:t>Quintana</w:t>
            </w:r>
            <w:proofErr w:type="spellEnd"/>
            <w:r w:rsidR="0077020D" w:rsidRPr="009B5568">
              <w:rPr>
                <w:color w:val="000000" w:themeColor="text1"/>
              </w:rPr>
              <w:t xml:space="preserve"> Roo (2010). </w:t>
            </w:r>
            <w:proofErr w:type="spellStart"/>
            <w:r w:rsidR="0077020D" w:rsidRPr="009B5568">
              <w:rPr>
                <w:color w:val="000000" w:themeColor="text1"/>
              </w:rPr>
              <w:t>Preservación</w:t>
            </w:r>
            <w:proofErr w:type="spellEnd"/>
            <w:r w:rsidR="0077020D" w:rsidRPr="009B5568">
              <w:rPr>
                <w:color w:val="000000" w:themeColor="text1"/>
              </w:rPr>
              <w:t xml:space="preserve"> de la </w:t>
            </w:r>
            <w:proofErr w:type="spellStart"/>
            <w:r w:rsidR="0077020D" w:rsidRPr="009B5568">
              <w:rPr>
                <w:color w:val="000000" w:themeColor="text1"/>
              </w:rPr>
              <w:t>cultura</w:t>
            </w:r>
            <w:proofErr w:type="spellEnd"/>
            <w:r w:rsidR="0077020D" w:rsidRPr="009B5568">
              <w:rPr>
                <w:color w:val="000000" w:themeColor="text1"/>
              </w:rPr>
              <w:t xml:space="preserve"> y lengua maya. Disponible en: </w:t>
            </w:r>
            <w:hyperlink r:id="rId17" w:history="1">
              <w:r w:rsidR="0077020D" w:rsidRPr="009B5568">
                <w:rPr>
                  <w:rStyle w:val="Hipervnculo"/>
                  <w:color w:val="000000" w:themeColor="text1"/>
                </w:rPr>
                <w:t>Quintanaroo-diagnostico-lengua-cultura-maya-2010.pdf (coneval.org.mx)</w:t>
              </w:r>
            </w:hyperlink>
          </w:p>
        </w:tc>
      </w:tr>
      <w:tr w:rsidR="009B5568" w:rsidRPr="009B5568" w14:paraId="20BD280E" w14:textId="77777777" w:rsidTr="176F5579">
        <w:trPr>
          <w:trHeight w:val="1253"/>
        </w:trPr>
        <w:tc>
          <w:tcPr>
            <w:tcW w:w="1915" w:type="dxa"/>
          </w:tcPr>
          <w:p w14:paraId="5BBB1A46" w14:textId="77777777" w:rsidR="00D27726" w:rsidRPr="009B5568" w:rsidRDefault="00D27726">
            <w:pPr>
              <w:pStyle w:val="tableleft"/>
              <w:rPr>
                <w:rFonts w:asciiTheme="minorHAnsi" w:hAnsiTheme="minorHAnsi" w:cstheme="minorHAnsi"/>
                <w:color w:val="000000" w:themeColor="text1"/>
                <w:lang w:val="es-MX"/>
              </w:rPr>
            </w:pPr>
          </w:p>
          <w:p w14:paraId="33EBE31F" w14:textId="77777777" w:rsidR="00D27726" w:rsidRPr="009B5568" w:rsidRDefault="00BC3632">
            <w:pPr>
              <w:pStyle w:val="tableleft"/>
              <w:rPr>
                <w:rFonts w:asciiTheme="majorHAnsi" w:hAnsiTheme="majorHAnsi" w:cstheme="minorHAnsi"/>
                <w:color w:val="000000" w:themeColor="text1"/>
                <w:lang w:val="es-MX"/>
              </w:rPr>
            </w:pPr>
            <w:r w:rsidRPr="009B5568">
              <w:rPr>
                <w:rFonts w:asciiTheme="majorHAnsi" w:hAnsiTheme="majorHAnsi" w:cstheme="minorHAnsi"/>
                <w:color w:val="000000" w:themeColor="text1"/>
                <w:lang w:val="es-MX"/>
              </w:rPr>
              <w:t>Plan de investigación</w:t>
            </w:r>
          </w:p>
        </w:tc>
        <w:tc>
          <w:tcPr>
            <w:tcW w:w="7661" w:type="dxa"/>
            <w:tcBorders>
              <w:top w:val="single" w:sz="8" w:space="0" w:color="auto"/>
              <w:bottom w:val="single" w:sz="8" w:space="0" w:color="auto"/>
            </w:tcBorders>
          </w:tcPr>
          <w:p w14:paraId="7B74E11E" w14:textId="77777777" w:rsidR="00D27726" w:rsidRPr="009B5568" w:rsidRDefault="00D27726" w:rsidP="00530917">
            <w:pPr>
              <w:rPr>
                <w:rFonts w:asciiTheme="minorHAnsi" w:hAnsiTheme="minorHAnsi" w:cstheme="minorHAnsi"/>
                <w:color w:val="000000" w:themeColor="text1"/>
                <w:lang w:val="es-MX"/>
              </w:rPr>
            </w:pPr>
          </w:p>
          <w:p w14:paraId="78E81147" w14:textId="77777777" w:rsidR="00760E14" w:rsidRDefault="0058032D" w:rsidP="00BC3632">
            <w:pPr>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Ver documento Anexo.</w:t>
            </w:r>
          </w:p>
          <w:p w14:paraId="4DED3954" w14:textId="7E1D05FF" w:rsidR="004B5B0A" w:rsidRPr="009B5568" w:rsidRDefault="004B5B0A" w:rsidP="00BC3632">
            <w:pPr>
              <w:rPr>
                <w:rFonts w:asciiTheme="minorHAnsi" w:hAnsiTheme="minorHAnsi" w:cstheme="minorHAnsi"/>
                <w:color w:val="000000" w:themeColor="text1"/>
                <w:lang w:val="es-MX"/>
              </w:rPr>
            </w:pPr>
            <w:hyperlink r:id="rId18" w:history="1">
              <w:r>
                <w:rPr>
                  <w:rStyle w:val="Hipervnculo"/>
                </w:rPr>
                <w:t>Anexo - Plan de Trabajo.docx</w:t>
              </w:r>
            </w:hyperlink>
          </w:p>
        </w:tc>
      </w:tr>
      <w:tr w:rsidR="009B5568" w:rsidRPr="009B5568" w14:paraId="4445B446" w14:textId="77777777" w:rsidTr="176F5579">
        <w:trPr>
          <w:trHeight w:val="1253"/>
        </w:trPr>
        <w:tc>
          <w:tcPr>
            <w:tcW w:w="1915" w:type="dxa"/>
          </w:tcPr>
          <w:p w14:paraId="13B66114" w14:textId="77777777" w:rsidR="002570B8" w:rsidRPr="009B5568" w:rsidRDefault="002570B8">
            <w:pPr>
              <w:pStyle w:val="tableleft"/>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Plan de actividades</w:t>
            </w:r>
          </w:p>
        </w:tc>
        <w:tc>
          <w:tcPr>
            <w:tcW w:w="7661" w:type="dxa"/>
            <w:tcBorders>
              <w:top w:val="single" w:sz="8" w:space="0" w:color="auto"/>
              <w:bottom w:val="single" w:sz="8" w:space="0" w:color="auto"/>
            </w:tcBorders>
          </w:tcPr>
          <w:p w14:paraId="56B6F463" w14:textId="076C5B16" w:rsidR="002570B8" w:rsidRDefault="0058032D" w:rsidP="00530917">
            <w:pPr>
              <w:rPr>
                <w:rFonts w:asciiTheme="minorHAnsi" w:hAnsiTheme="minorHAnsi" w:cstheme="minorHAnsi"/>
                <w:i/>
                <w:color w:val="000000" w:themeColor="text1"/>
                <w:lang w:val="es-MX"/>
              </w:rPr>
            </w:pPr>
            <w:r w:rsidRPr="009B5568">
              <w:rPr>
                <w:rFonts w:asciiTheme="minorHAnsi" w:hAnsiTheme="minorHAnsi" w:cstheme="minorHAnsi"/>
                <w:i/>
                <w:color w:val="000000" w:themeColor="text1"/>
                <w:lang w:val="es-MX"/>
              </w:rPr>
              <w:t xml:space="preserve">Ver documento </w:t>
            </w:r>
            <w:r w:rsidR="002570B8" w:rsidRPr="009B5568">
              <w:rPr>
                <w:rFonts w:asciiTheme="minorHAnsi" w:hAnsiTheme="minorHAnsi" w:cstheme="minorHAnsi"/>
                <w:i/>
                <w:color w:val="000000" w:themeColor="text1"/>
                <w:lang w:val="es-MX"/>
              </w:rPr>
              <w:t>Anexo.</w:t>
            </w:r>
          </w:p>
          <w:p w14:paraId="5F33863C" w14:textId="40B7D8DB" w:rsidR="004B5B0A" w:rsidRPr="009B5568" w:rsidRDefault="004B5B0A" w:rsidP="00530917">
            <w:pPr>
              <w:rPr>
                <w:rFonts w:asciiTheme="minorHAnsi" w:hAnsiTheme="minorHAnsi" w:cstheme="minorHAnsi"/>
                <w:i/>
                <w:color w:val="000000" w:themeColor="text1"/>
                <w:lang w:val="es-MX"/>
              </w:rPr>
            </w:pPr>
            <w:hyperlink r:id="rId19" w:history="1">
              <w:r>
                <w:rPr>
                  <w:rStyle w:val="Hipervnculo"/>
                </w:rPr>
                <w:t>Anexo - Plan de Trabajo.docx</w:t>
              </w:r>
            </w:hyperlink>
          </w:p>
          <w:p w14:paraId="43CA55AD" w14:textId="2B160849" w:rsidR="002570B8" w:rsidRPr="009B5568" w:rsidRDefault="002570B8" w:rsidP="00530917">
            <w:pPr>
              <w:rPr>
                <w:rFonts w:asciiTheme="minorHAnsi" w:hAnsiTheme="minorHAnsi" w:cstheme="minorHAnsi"/>
                <w:color w:val="000000" w:themeColor="text1"/>
                <w:lang w:val="es-MX"/>
              </w:rPr>
            </w:pPr>
          </w:p>
        </w:tc>
      </w:tr>
    </w:tbl>
    <w:p w14:paraId="4121C6E2" w14:textId="77777777" w:rsidR="00C82D0E" w:rsidRPr="009B5568" w:rsidRDefault="176F5579" w:rsidP="00187E0D">
      <w:pPr>
        <w:pStyle w:val="Ttulo1"/>
        <w:rPr>
          <w:color w:val="000000" w:themeColor="text1"/>
          <w:lang w:val="es-MX"/>
        </w:rPr>
      </w:pPr>
      <w:bookmarkStart w:id="12" w:name="_Toc161752237"/>
      <w:r w:rsidRPr="009B5568">
        <w:rPr>
          <w:color w:val="000000" w:themeColor="text1"/>
          <w:lang w:val="es-MX"/>
        </w:rPr>
        <w:lastRenderedPageBreak/>
        <w:t>Conclusiones</w:t>
      </w:r>
      <w:bookmarkEnd w:id="12"/>
    </w:p>
    <w:p w14:paraId="47D7A3B1" w14:textId="6A6D48F5" w:rsidR="00180B2C" w:rsidRPr="009B5568" w:rsidRDefault="00E16414" w:rsidP="006A7E95">
      <w:pPr>
        <w:jc w:val="both"/>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Aunque a</w:t>
      </w:r>
      <w:r w:rsidR="00B92CD2" w:rsidRPr="009B5568">
        <w:rPr>
          <w:rFonts w:asciiTheme="minorHAnsi" w:hAnsiTheme="minorHAnsi" w:cstheme="minorHAnsi"/>
          <w:color w:val="000000" w:themeColor="text1"/>
          <w:lang w:val="es-MX"/>
        </w:rPr>
        <w:t xml:space="preserve">ún se habla en el sureste de México, principalmente en los estados de Yucatán, Campeche y Quintana Roo, el idioma maya actualmente enfrenta diversos desafíos que ponen en riesgo su supervivencia. </w:t>
      </w:r>
      <w:r w:rsidR="00845F2E" w:rsidRPr="009B5568">
        <w:rPr>
          <w:rFonts w:asciiTheme="minorHAnsi" w:hAnsiTheme="minorHAnsi" w:cstheme="minorHAnsi"/>
          <w:color w:val="000000" w:themeColor="text1"/>
          <w:lang w:val="es-MX"/>
        </w:rPr>
        <w:t>Con Tukanaj esperamos contribuir a la preservación de este idioma asimismo como la cultura, la cual es parte importante de nuestra identidad y permite el intercambio cultural tan necesario en la península.</w:t>
      </w:r>
    </w:p>
    <w:p w14:paraId="66A0A37A" w14:textId="43D336E5" w:rsidR="001933D3" w:rsidRPr="009B5568" w:rsidRDefault="53530209" w:rsidP="53530209">
      <w:pPr>
        <w:jc w:val="both"/>
        <w:rPr>
          <w:rFonts w:asciiTheme="minorHAnsi" w:hAnsiTheme="minorHAnsi" w:cstheme="minorHAnsi"/>
          <w:color w:val="000000" w:themeColor="text1"/>
          <w:lang w:val="es-MX"/>
        </w:rPr>
      </w:pPr>
      <w:r w:rsidRPr="009B5568">
        <w:rPr>
          <w:rFonts w:asciiTheme="minorHAnsi" w:hAnsiTheme="minorHAnsi" w:cstheme="minorHAnsi"/>
          <w:color w:val="000000" w:themeColor="text1"/>
          <w:lang w:val="es-MX"/>
        </w:rPr>
        <w:t>Asimismo</w:t>
      </w:r>
      <w:r w:rsidRPr="009B5568">
        <w:rPr>
          <w:rFonts w:asciiTheme="minorHAnsi" w:hAnsiTheme="minorHAnsi" w:cstheme="minorBidi"/>
          <w:color w:val="000000" w:themeColor="text1"/>
          <w:lang w:val="es-MX"/>
        </w:rPr>
        <w:t>,</w:t>
      </w:r>
      <w:r w:rsidRPr="009B5568">
        <w:rPr>
          <w:rFonts w:asciiTheme="minorHAnsi" w:hAnsiTheme="minorHAnsi" w:cstheme="minorHAnsi"/>
          <w:color w:val="000000" w:themeColor="text1"/>
          <w:lang w:val="es-MX"/>
        </w:rPr>
        <w:t xml:space="preserve"> esperamos brindar una sensación de libertad para que aprender maya no sea una obligación sino una motivación, tanto de conectar con nuestras raíces o de ser parte de esta maravillosa cultura.</w:t>
      </w:r>
    </w:p>
    <w:sectPr w:rsidR="001933D3" w:rsidRPr="009B5568" w:rsidSect="006119DB">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115A4" w14:textId="77777777" w:rsidR="006119DB" w:rsidRDefault="006119DB" w:rsidP="00366E4D">
      <w:pPr>
        <w:spacing w:before="0" w:after="0" w:line="240" w:lineRule="auto"/>
      </w:pPr>
      <w:r>
        <w:separator/>
      </w:r>
    </w:p>
  </w:endnote>
  <w:endnote w:type="continuationSeparator" w:id="0">
    <w:p w14:paraId="4E896BC6" w14:textId="77777777" w:rsidR="006119DB" w:rsidRDefault="006119DB" w:rsidP="00366E4D">
      <w:pPr>
        <w:spacing w:before="0" w:after="0" w:line="240" w:lineRule="auto"/>
      </w:pPr>
      <w:r>
        <w:continuationSeparator/>
      </w:r>
    </w:p>
  </w:endnote>
  <w:endnote w:type="continuationNotice" w:id="1">
    <w:p w14:paraId="3D529ED3" w14:textId="77777777" w:rsidR="006119DB" w:rsidRDefault="006119D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843057"/>
      <w:docPartObj>
        <w:docPartGallery w:val="Page Numbers (Bottom of Page)"/>
        <w:docPartUnique/>
      </w:docPartObj>
    </w:sdtPr>
    <w:sdtEndPr>
      <w:rPr>
        <w:noProof/>
      </w:rPr>
    </w:sdtEndPr>
    <w:sdtContent>
      <w:p w14:paraId="70AF063D" w14:textId="77777777"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sdtContent>
  </w:sdt>
  <w:p w14:paraId="058F4A59"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Content>
      <w:p w14:paraId="301F9E98"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4813F9B8"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BDDEB" w14:textId="77777777" w:rsidR="006119DB" w:rsidRDefault="006119DB" w:rsidP="00366E4D">
      <w:pPr>
        <w:spacing w:before="0" w:after="0" w:line="240" w:lineRule="auto"/>
      </w:pPr>
      <w:r>
        <w:separator/>
      </w:r>
    </w:p>
  </w:footnote>
  <w:footnote w:type="continuationSeparator" w:id="0">
    <w:p w14:paraId="49F5F56A" w14:textId="77777777" w:rsidR="006119DB" w:rsidRDefault="006119DB" w:rsidP="00366E4D">
      <w:pPr>
        <w:spacing w:before="0" w:after="0" w:line="240" w:lineRule="auto"/>
      </w:pPr>
      <w:r>
        <w:continuationSeparator/>
      </w:r>
    </w:p>
  </w:footnote>
  <w:footnote w:type="continuationNotice" w:id="1">
    <w:p w14:paraId="29A4E5B3" w14:textId="77777777" w:rsidR="006119DB" w:rsidRDefault="006119D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29AAA" w14:textId="77777777" w:rsidR="003F38CE" w:rsidRDefault="00366E4D">
    <w:pPr>
      <w:pStyle w:val="Encabezado"/>
    </w:pPr>
    <w:r>
      <w:rPr>
        <w:noProof/>
        <w:lang w:val="es-MX" w:eastAsia="es-MX"/>
      </w:rPr>
      <mc:AlternateContent>
        <mc:Choice Requires="wps">
          <w:drawing>
            <wp:anchor distT="0" distB="0" distL="114300" distR="114300" simplePos="0" relativeHeight="251657216" behindDoc="0" locked="0" layoutInCell="1" allowOverlap="1" wp14:anchorId="1E6252CE" wp14:editId="3D0F5B43">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76D3FB0B"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3D52C191" w14:textId="77777777" w:rsidR="003F38CE" w:rsidRPr="00366E4D" w:rsidRDefault="00821E01">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2AD8B929" w14:textId="2742206A" w:rsidR="003F38CE" w:rsidRPr="00366E4D" w:rsidRDefault="00821E01">
                          <w:pPr>
                            <w:rPr>
                              <w:rFonts w:ascii="Arial" w:hAnsi="Arial"/>
                              <w:sz w:val="20"/>
                              <w:szCs w:val="20"/>
                              <w:lang w:val="es-MX"/>
                            </w:rPr>
                          </w:pPr>
                          <w:r w:rsidRPr="00366E4D">
                            <w:rPr>
                              <w:b/>
                              <w:sz w:val="20"/>
                              <w:szCs w:val="20"/>
                              <w:lang w:val="es-ES"/>
                            </w:rPr>
                            <w:t xml:space="preserve">PROYECTO: </w:t>
                          </w:r>
                          <w:r w:rsidR="00646D9D">
                            <w:rPr>
                              <w:b/>
                              <w:color w:val="8064A2" w:themeColor="accent4"/>
                              <w:sz w:val="20"/>
                              <w:szCs w:val="20"/>
                              <w:lang w:val="es-ES"/>
                            </w:rPr>
                            <w:t>Tukanaj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6252CE" id="_x0000_t202" coordsize="21600,21600" o:spt="202" path="m,l,21600r21600,l21600,xe">
              <v:stroke joinstyle="miter"/>
              <v:path gradientshapeok="t" o:connecttype="rect"/>
            </v:shapetype>
            <v:shape id="Text Box 48" o:spid="_x0000_s1026" type="#_x0000_t202" style="position:absolute;margin-left:89.25pt;margin-top:-21pt;width:274.5pt;height:6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strokeweight="3pt">
              <v:stroke linestyle="thinThick"/>
              <v:textbox>
                <w:txbxContent>
                  <w:p w14:paraId="76D3FB0B"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3D52C191" w14:textId="77777777" w:rsidR="003F38CE" w:rsidRPr="00366E4D" w:rsidRDefault="00821E01">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2AD8B929" w14:textId="2742206A" w:rsidR="003F38CE" w:rsidRPr="00366E4D" w:rsidRDefault="00821E01">
                    <w:pPr>
                      <w:rPr>
                        <w:rFonts w:ascii="Arial" w:hAnsi="Arial"/>
                        <w:sz w:val="20"/>
                        <w:szCs w:val="20"/>
                        <w:lang w:val="es-MX"/>
                      </w:rPr>
                    </w:pPr>
                    <w:r w:rsidRPr="00366E4D">
                      <w:rPr>
                        <w:b/>
                        <w:sz w:val="20"/>
                        <w:szCs w:val="20"/>
                        <w:lang w:val="es-ES"/>
                      </w:rPr>
                      <w:t xml:space="preserve">PROYECTO: </w:t>
                    </w:r>
                    <w:r w:rsidR="00646D9D">
                      <w:rPr>
                        <w:b/>
                        <w:color w:val="8064A2" w:themeColor="accent4"/>
                        <w:sz w:val="20"/>
                        <w:szCs w:val="20"/>
                        <w:lang w:val="es-ES"/>
                      </w:rPr>
                      <w:t>Tukanaj</w:t>
                    </w:r>
                  </w:p>
                </w:txbxContent>
              </v:textbox>
            </v:shape>
          </w:pict>
        </mc:Fallback>
      </mc:AlternateContent>
    </w:r>
    <w:r>
      <w:rPr>
        <w:noProof/>
        <w:lang w:val="es-MX" w:eastAsia="es-MX"/>
      </w:rPr>
      <w:drawing>
        <wp:anchor distT="0" distB="0" distL="114300" distR="114300" simplePos="0" relativeHeight="251655168" behindDoc="1" locked="0" layoutInCell="1" allowOverlap="1" wp14:anchorId="112CFC8C" wp14:editId="05E14D39">
          <wp:simplePos x="0" y="0"/>
          <wp:positionH relativeFrom="column">
            <wp:posOffset>-489585</wp:posOffset>
          </wp:positionH>
          <wp:positionV relativeFrom="paragraph">
            <wp:posOffset>-382905</wp:posOffset>
          </wp:positionV>
          <wp:extent cx="1619250" cy="1204595"/>
          <wp:effectExtent l="0" t="0" r="0" b="0"/>
          <wp:wrapNone/>
          <wp:docPr id="1"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9264" behindDoc="0" locked="0" layoutInCell="1" allowOverlap="1" wp14:anchorId="2F5C2653" wp14:editId="7D3714D7">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6A90925C" w14:textId="35154C93" w:rsidR="003F38CE" w:rsidRDefault="00821E01">
                          <w:pPr>
                            <w:jc w:val="both"/>
                            <w:rPr>
                              <w:rFonts w:ascii="Arial" w:hAnsi="Arial" w:cs="Arial"/>
                              <w:b/>
                              <w:sz w:val="20"/>
                              <w:szCs w:val="20"/>
                              <w:lang w:val="es-MX"/>
                            </w:rPr>
                          </w:pPr>
                          <w:r w:rsidRPr="00366E4D">
                            <w:rPr>
                              <w:rFonts w:ascii="Arial" w:hAnsi="Arial" w:cs="Arial"/>
                              <w:b/>
                              <w:sz w:val="20"/>
                              <w:szCs w:val="20"/>
                              <w:lang w:val="es-MX"/>
                            </w:rPr>
                            <w:t xml:space="preserve">Fecha: </w:t>
                          </w:r>
                          <w:r w:rsidR="00CC2773">
                            <w:rPr>
                              <w:rFonts w:ascii="Arial" w:hAnsi="Arial" w:cs="Arial"/>
                              <w:b/>
                              <w:color w:val="8064A2" w:themeColor="accent4"/>
                              <w:sz w:val="20"/>
                              <w:szCs w:val="20"/>
                              <w:lang w:val="es-MX"/>
                            </w:rPr>
                            <w:t>18/03/2024</w:t>
                          </w:r>
                        </w:p>
                        <w:p w14:paraId="474BC7DC" w14:textId="77777777" w:rsidR="00366E4D" w:rsidRPr="00366E4D" w:rsidRDefault="00366E4D">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C2653" id="Text Box 50" o:spid="_x0000_s1027" type="#_x0000_t202" style="position:absolute;margin-left:363.75pt;margin-top:1.5pt;width:128.8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strokeweight="3pt">
              <v:stroke linestyle="thinThick"/>
              <v:textbox>
                <w:txbxContent>
                  <w:p w14:paraId="6A90925C" w14:textId="35154C93" w:rsidR="003F38CE" w:rsidRDefault="00821E01">
                    <w:pPr>
                      <w:jc w:val="both"/>
                      <w:rPr>
                        <w:rFonts w:ascii="Arial" w:hAnsi="Arial" w:cs="Arial"/>
                        <w:b/>
                        <w:sz w:val="20"/>
                        <w:szCs w:val="20"/>
                        <w:lang w:val="es-MX"/>
                      </w:rPr>
                    </w:pPr>
                    <w:r w:rsidRPr="00366E4D">
                      <w:rPr>
                        <w:rFonts w:ascii="Arial" w:hAnsi="Arial" w:cs="Arial"/>
                        <w:b/>
                        <w:sz w:val="20"/>
                        <w:szCs w:val="20"/>
                        <w:lang w:val="es-MX"/>
                      </w:rPr>
                      <w:t xml:space="preserve">Fecha: </w:t>
                    </w:r>
                    <w:r w:rsidR="00CC2773">
                      <w:rPr>
                        <w:rFonts w:ascii="Arial" w:hAnsi="Arial" w:cs="Arial"/>
                        <w:b/>
                        <w:color w:val="8064A2" w:themeColor="accent4"/>
                        <w:sz w:val="20"/>
                        <w:szCs w:val="20"/>
                        <w:lang w:val="es-MX"/>
                      </w:rPr>
                      <w:t>18/03/2024</w:t>
                    </w:r>
                  </w:p>
                  <w:p w14:paraId="474BC7DC" w14:textId="77777777" w:rsidR="00366E4D" w:rsidRPr="00366E4D" w:rsidRDefault="00366E4D">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61312" behindDoc="0" locked="0" layoutInCell="1" allowOverlap="1" wp14:anchorId="45278261" wp14:editId="17C189E6">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2ECBE4AB" w14:textId="1C5A2DA2" w:rsidR="003F38CE" w:rsidRDefault="00821E01">
                          <w:pPr>
                            <w:rPr>
                              <w:rFonts w:ascii="Arial" w:hAnsi="Arial" w:cs="Arial"/>
                              <w:b/>
                              <w:sz w:val="20"/>
                              <w:szCs w:val="20"/>
                            </w:rPr>
                          </w:pPr>
                          <w:r w:rsidRPr="00366E4D">
                            <w:rPr>
                              <w:rFonts w:ascii="Arial" w:hAnsi="Arial" w:cs="Arial"/>
                              <w:b/>
                              <w:sz w:val="20"/>
                              <w:szCs w:val="20"/>
                            </w:rPr>
                            <w:t xml:space="preserve">Revision: </w:t>
                          </w:r>
                          <w:r w:rsidR="00646D9D">
                            <w:rPr>
                              <w:rFonts w:ascii="Arial" w:hAnsi="Arial" w:cs="Arial"/>
                              <w:b/>
                              <w:color w:val="8064A2" w:themeColor="accent4"/>
                              <w:sz w:val="20"/>
                              <w:szCs w:val="20"/>
                            </w:rPr>
                            <w:t>1</w:t>
                          </w:r>
                        </w:p>
                        <w:p w14:paraId="5F102DE4" w14:textId="77777777" w:rsidR="00A02EB8" w:rsidRPr="00366E4D" w:rsidRDefault="00A02EB8">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78261" id="Text Box 49" o:spid="_x0000_s1028" type="#_x0000_t202" style="position:absolute;margin-left:363.75pt;margin-top:-21pt;width:128.8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2ECBE4AB" w14:textId="1C5A2DA2" w:rsidR="003F38CE" w:rsidRDefault="00821E01">
                    <w:pPr>
                      <w:rPr>
                        <w:rFonts w:ascii="Arial" w:hAnsi="Arial" w:cs="Arial"/>
                        <w:b/>
                        <w:sz w:val="20"/>
                        <w:szCs w:val="20"/>
                      </w:rPr>
                    </w:pPr>
                    <w:r w:rsidRPr="00366E4D">
                      <w:rPr>
                        <w:rFonts w:ascii="Arial" w:hAnsi="Arial" w:cs="Arial"/>
                        <w:b/>
                        <w:sz w:val="20"/>
                        <w:szCs w:val="20"/>
                      </w:rPr>
                      <w:t xml:space="preserve">Revision: </w:t>
                    </w:r>
                    <w:r w:rsidR="00646D9D">
                      <w:rPr>
                        <w:rFonts w:ascii="Arial" w:hAnsi="Arial" w:cs="Arial"/>
                        <w:b/>
                        <w:color w:val="8064A2" w:themeColor="accent4"/>
                        <w:sz w:val="20"/>
                        <w:szCs w:val="20"/>
                      </w:rPr>
                      <w:t>1</w:t>
                    </w:r>
                  </w:p>
                  <w:p w14:paraId="5F102DE4" w14:textId="77777777" w:rsidR="00A02EB8" w:rsidRPr="00366E4D" w:rsidRDefault="00A02EB8">
                    <w:pPr>
                      <w:rPr>
                        <w:rFonts w:ascii="Arial" w:hAnsi="Arial" w:cs="Arial"/>
                        <w:sz w:val="20"/>
                        <w:szCs w:val="20"/>
                      </w:rPr>
                    </w:pPr>
                  </w:p>
                </w:txbxContent>
              </v:textbox>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KaQfV73924a8v" int2:id="82ur3OqZ">
      <int2:state int2:value="Rejected" int2:type="AugLoop_Text_Critique"/>
    </int2:textHash>
    <int2:textHash int2:hashCode="LqqKX6JukXikJg" int2:id="Am2bIXNO">
      <int2:state int2:value="Rejected" int2:type="AugLoop_Text_Critique"/>
    </int2:textHash>
    <int2:textHash int2:hashCode="UDHYGJNXOMcuPD" int2:id="K4TgFbHf">
      <int2:state int2:value="Rejected" int2:type="AugLoop_Text_Critique"/>
    </int2:textHash>
    <int2:textHash int2:hashCode="E7zPSM/dVqDwi4" int2:id="WYVAm3VB">
      <int2:state int2:value="Rejected" int2:type="AugLoop_Text_Critique"/>
    </int2:textHash>
    <int2:textHash int2:hashCode="o+IhEpRnTwm9jz" int2:id="bX2GaZib">
      <int2:state int2:value="Rejected" int2:type="AugLoop_Text_Critique"/>
    </int2:textHash>
    <int2:textHash int2:hashCode="CUsP4OMChUrxMR" int2:id="pYCXPQI4">
      <int2:state int2:value="Rejected" int2:type="AugLoop_Text_Critique"/>
    </int2:textHash>
    <int2:textHash int2:hashCode="URPQP3pUZrDN5F" int2:id="tbw0Crfo">
      <int2:state int2:value="Rejected" int2:type="AugLoop_Text_Critique"/>
    </int2:textHash>
    <int2:textHash int2:hashCode="LCBymbf9A9qLak" int2:id="yKoLqBJk">
      <int2:state int2:value="Rejected" int2:type="AugLoop_Text_Critique"/>
    </int2:textHash>
    <int2:textHash int2:hashCode="kmwWeiGd+5C8QK" int2:id="yZkxHAF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7"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51317877">
    <w:abstractNumId w:val="6"/>
  </w:num>
  <w:num w:numId="2" w16cid:durableId="152130948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567185051">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16cid:durableId="946353226">
    <w:abstractNumId w:val="1"/>
  </w:num>
  <w:num w:numId="5" w16cid:durableId="850988899">
    <w:abstractNumId w:val="15"/>
  </w:num>
  <w:num w:numId="6" w16cid:durableId="1235358849">
    <w:abstractNumId w:val="16"/>
  </w:num>
  <w:num w:numId="7" w16cid:durableId="1029989469">
    <w:abstractNumId w:val="8"/>
  </w:num>
  <w:num w:numId="8" w16cid:durableId="9554033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462151">
    <w:abstractNumId w:val="11"/>
  </w:num>
  <w:num w:numId="10" w16cid:durableId="2135976501">
    <w:abstractNumId w:val="13"/>
  </w:num>
  <w:num w:numId="11" w16cid:durableId="243564265">
    <w:abstractNumId w:val="9"/>
  </w:num>
  <w:num w:numId="12" w16cid:durableId="1623026535">
    <w:abstractNumId w:val="12"/>
  </w:num>
  <w:num w:numId="13" w16cid:durableId="2000497105">
    <w:abstractNumId w:val="2"/>
  </w:num>
  <w:num w:numId="14" w16cid:durableId="983579676">
    <w:abstractNumId w:val="7"/>
  </w:num>
  <w:num w:numId="15" w16cid:durableId="339703124">
    <w:abstractNumId w:val="5"/>
  </w:num>
  <w:num w:numId="16" w16cid:durableId="1966504593">
    <w:abstractNumId w:val="4"/>
  </w:num>
  <w:num w:numId="17" w16cid:durableId="1411198684">
    <w:abstractNumId w:val="14"/>
  </w:num>
  <w:num w:numId="18" w16cid:durableId="83626928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YNALDO ALEXANDER COUOH MARTIN">
    <w15:presenceInfo w15:providerId="AD" w15:userId="S::A21216378@alumnos.uady.mx::3a749939-5dfe-425d-96cb-f65d170662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13CEC"/>
    <w:rsid w:val="00023B3C"/>
    <w:rsid w:val="000460A4"/>
    <w:rsid w:val="00052395"/>
    <w:rsid w:val="00052D90"/>
    <w:rsid w:val="00055EFA"/>
    <w:rsid w:val="000856A8"/>
    <w:rsid w:val="0009385C"/>
    <w:rsid w:val="000A61C5"/>
    <w:rsid w:val="000B06D2"/>
    <w:rsid w:val="000C0B44"/>
    <w:rsid w:val="000D6AE9"/>
    <w:rsid w:val="000D7DED"/>
    <w:rsid w:val="000F3F3F"/>
    <w:rsid w:val="0010568E"/>
    <w:rsid w:val="001061E5"/>
    <w:rsid w:val="00106666"/>
    <w:rsid w:val="001251D7"/>
    <w:rsid w:val="00131FDE"/>
    <w:rsid w:val="00133B2C"/>
    <w:rsid w:val="001342BF"/>
    <w:rsid w:val="00134417"/>
    <w:rsid w:val="00155E6D"/>
    <w:rsid w:val="00163903"/>
    <w:rsid w:val="0016418E"/>
    <w:rsid w:val="001676EB"/>
    <w:rsid w:val="00167D6E"/>
    <w:rsid w:val="001756F4"/>
    <w:rsid w:val="00180B2C"/>
    <w:rsid w:val="001842CB"/>
    <w:rsid w:val="00187E0D"/>
    <w:rsid w:val="001933D3"/>
    <w:rsid w:val="001C1A0F"/>
    <w:rsid w:val="001D5047"/>
    <w:rsid w:val="001E1ADF"/>
    <w:rsid w:val="001E2F69"/>
    <w:rsid w:val="001E367A"/>
    <w:rsid w:val="001E55CE"/>
    <w:rsid w:val="001E6094"/>
    <w:rsid w:val="0021210F"/>
    <w:rsid w:val="00215205"/>
    <w:rsid w:val="00224D18"/>
    <w:rsid w:val="00230BAC"/>
    <w:rsid w:val="0025692C"/>
    <w:rsid w:val="002570B8"/>
    <w:rsid w:val="00264F33"/>
    <w:rsid w:val="002708B1"/>
    <w:rsid w:val="00270DB2"/>
    <w:rsid w:val="0028720F"/>
    <w:rsid w:val="002974BC"/>
    <w:rsid w:val="002B3CD2"/>
    <w:rsid w:val="002B473E"/>
    <w:rsid w:val="002C5F5C"/>
    <w:rsid w:val="002C78D2"/>
    <w:rsid w:val="002C7EE8"/>
    <w:rsid w:val="002D2BC9"/>
    <w:rsid w:val="002E4791"/>
    <w:rsid w:val="002F1208"/>
    <w:rsid w:val="002F1D20"/>
    <w:rsid w:val="002F4668"/>
    <w:rsid w:val="002F6E1B"/>
    <w:rsid w:val="00304E07"/>
    <w:rsid w:val="003424F8"/>
    <w:rsid w:val="00347EAB"/>
    <w:rsid w:val="0035107E"/>
    <w:rsid w:val="0036229D"/>
    <w:rsid w:val="00366E4D"/>
    <w:rsid w:val="003779FC"/>
    <w:rsid w:val="00377DC9"/>
    <w:rsid w:val="00381DD1"/>
    <w:rsid w:val="00385D2B"/>
    <w:rsid w:val="003A01AD"/>
    <w:rsid w:val="003A1A9F"/>
    <w:rsid w:val="003C0B01"/>
    <w:rsid w:val="003F38CE"/>
    <w:rsid w:val="004031AF"/>
    <w:rsid w:val="00405B0B"/>
    <w:rsid w:val="00406B4F"/>
    <w:rsid w:val="00435466"/>
    <w:rsid w:val="00441C9D"/>
    <w:rsid w:val="00495030"/>
    <w:rsid w:val="004952BB"/>
    <w:rsid w:val="004A741E"/>
    <w:rsid w:val="004A7C0D"/>
    <w:rsid w:val="004B57E3"/>
    <w:rsid w:val="004B5B0A"/>
    <w:rsid w:val="004C2864"/>
    <w:rsid w:val="004C4F2A"/>
    <w:rsid w:val="004E4924"/>
    <w:rsid w:val="00500B98"/>
    <w:rsid w:val="00501B26"/>
    <w:rsid w:val="0051409A"/>
    <w:rsid w:val="00530917"/>
    <w:rsid w:val="00536D3E"/>
    <w:rsid w:val="005442AB"/>
    <w:rsid w:val="00550683"/>
    <w:rsid w:val="00552797"/>
    <w:rsid w:val="0055546A"/>
    <w:rsid w:val="0056624F"/>
    <w:rsid w:val="005746FA"/>
    <w:rsid w:val="0057650B"/>
    <w:rsid w:val="0058032D"/>
    <w:rsid w:val="0058564D"/>
    <w:rsid w:val="005872EC"/>
    <w:rsid w:val="00594389"/>
    <w:rsid w:val="005A5F90"/>
    <w:rsid w:val="005B65CB"/>
    <w:rsid w:val="005C08D6"/>
    <w:rsid w:val="005D40C6"/>
    <w:rsid w:val="006119DB"/>
    <w:rsid w:val="00613337"/>
    <w:rsid w:val="00621C60"/>
    <w:rsid w:val="00645E6E"/>
    <w:rsid w:val="00646D9D"/>
    <w:rsid w:val="006501F9"/>
    <w:rsid w:val="00665249"/>
    <w:rsid w:val="00666392"/>
    <w:rsid w:val="006668FE"/>
    <w:rsid w:val="00667197"/>
    <w:rsid w:val="00672836"/>
    <w:rsid w:val="006A0467"/>
    <w:rsid w:val="006A640B"/>
    <w:rsid w:val="006A7E95"/>
    <w:rsid w:val="006B0F42"/>
    <w:rsid w:val="006E603C"/>
    <w:rsid w:val="006F1000"/>
    <w:rsid w:val="00703641"/>
    <w:rsid w:val="00712DC9"/>
    <w:rsid w:val="00715426"/>
    <w:rsid w:val="00726651"/>
    <w:rsid w:val="00745914"/>
    <w:rsid w:val="00747175"/>
    <w:rsid w:val="0074795A"/>
    <w:rsid w:val="00751300"/>
    <w:rsid w:val="00760E14"/>
    <w:rsid w:val="00765679"/>
    <w:rsid w:val="007675B5"/>
    <w:rsid w:val="0077020D"/>
    <w:rsid w:val="00775FBF"/>
    <w:rsid w:val="00795524"/>
    <w:rsid w:val="007A02DC"/>
    <w:rsid w:val="007A05DA"/>
    <w:rsid w:val="007A1B73"/>
    <w:rsid w:val="007A5106"/>
    <w:rsid w:val="007B74FC"/>
    <w:rsid w:val="007C66FA"/>
    <w:rsid w:val="007F5EF5"/>
    <w:rsid w:val="00803152"/>
    <w:rsid w:val="0080689B"/>
    <w:rsid w:val="00810937"/>
    <w:rsid w:val="00821E01"/>
    <w:rsid w:val="00825EB8"/>
    <w:rsid w:val="00826118"/>
    <w:rsid w:val="0083381A"/>
    <w:rsid w:val="00845F2E"/>
    <w:rsid w:val="00851BE3"/>
    <w:rsid w:val="00865C38"/>
    <w:rsid w:val="00873DB5"/>
    <w:rsid w:val="00890BFC"/>
    <w:rsid w:val="00891688"/>
    <w:rsid w:val="008D4D06"/>
    <w:rsid w:val="008E1F6C"/>
    <w:rsid w:val="00904C2B"/>
    <w:rsid w:val="0090645F"/>
    <w:rsid w:val="00917046"/>
    <w:rsid w:val="009341AC"/>
    <w:rsid w:val="00955C12"/>
    <w:rsid w:val="00957861"/>
    <w:rsid w:val="00961F8B"/>
    <w:rsid w:val="00962752"/>
    <w:rsid w:val="00963A36"/>
    <w:rsid w:val="00985829"/>
    <w:rsid w:val="0099426C"/>
    <w:rsid w:val="00996ED4"/>
    <w:rsid w:val="009A7B09"/>
    <w:rsid w:val="009B5568"/>
    <w:rsid w:val="009C2174"/>
    <w:rsid w:val="009C266B"/>
    <w:rsid w:val="009C321A"/>
    <w:rsid w:val="009D03D9"/>
    <w:rsid w:val="009D482F"/>
    <w:rsid w:val="009F3F6F"/>
    <w:rsid w:val="00A02EB8"/>
    <w:rsid w:val="00A06350"/>
    <w:rsid w:val="00A068DF"/>
    <w:rsid w:val="00A06A27"/>
    <w:rsid w:val="00A138D6"/>
    <w:rsid w:val="00A20788"/>
    <w:rsid w:val="00A27F30"/>
    <w:rsid w:val="00A32E77"/>
    <w:rsid w:val="00A37A4E"/>
    <w:rsid w:val="00A410EB"/>
    <w:rsid w:val="00A525DB"/>
    <w:rsid w:val="00A53E6B"/>
    <w:rsid w:val="00A564FE"/>
    <w:rsid w:val="00A66AEF"/>
    <w:rsid w:val="00A71C3E"/>
    <w:rsid w:val="00A91441"/>
    <w:rsid w:val="00AA2C6E"/>
    <w:rsid w:val="00AC3491"/>
    <w:rsid w:val="00AF02B1"/>
    <w:rsid w:val="00AF136B"/>
    <w:rsid w:val="00AF5293"/>
    <w:rsid w:val="00AF6E0A"/>
    <w:rsid w:val="00B01A0D"/>
    <w:rsid w:val="00B161A7"/>
    <w:rsid w:val="00B25E8F"/>
    <w:rsid w:val="00B34203"/>
    <w:rsid w:val="00B42A00"/>
    <w:rsid w:val="00B52DDB"/>
    <w:rsid w:val="00B92CD2"/>
    <w:rsid w:val="00B95DE5"/>
    <w:rsid w:val="00BA1F8D"/>
    <w:rsid w:val="00BA44FB"/>
    <w:rsid w:val="00BA62F9"/>
    <w:rsid w:val="00BB4E9F"/>
    <w:rsid w:val="00BB7450"/>
    <w:rsid w:val="00BC3632"/>
    <w:rsid w:val="00BD688E"/>
    <w:rsid w:val="00BD7B56"/>
    <w:rsid w:val="00BE42E6"/>
    <w:rsid w:val="00BE4837"/>
    <w:rsid w:val="00BF0370"/>
    <w:rsid w:val="00BF0B98"/>
    <w:rsid w:val="00C00F1E"/>
    <w:rsid w:val="00C038D8"/>
    <w:rsid w:val="00C03CFD"/>
    <w:rsid w:val="00C07AD2"/>
    <w:rsid w:val="00C258D7"/>
    <w:rsid w:val="00C44E19"/>
    <w:rsid w:val="00C45938"/>
    <w:rsid w:val="00C51430"/>
    <w:rsid w:val="00C523CD"/>
    <w:rsid w:val="00C81B43"/>
    <w:rsid w:val="00C82D0E"/>
    <w:rsid w:val="00C939AC"/>
    <w:rsid w:val="00C9449A"/>
    <w:rsid w:val="00CA1A3A"/>
    <w:rsid w:val="00CA6878"/>
    <w:rsid w:val="00CB2A25"/>
    <w:rsid w:val="00CC2773"/>
    <w:rsid w:val="00CC6EE0"/>
    <w:rsid w:val="00CE3D6B"/>
    <w:rsid w:val="00CE7EF7"/>
    <w:rsid w:val="00CF0057"/>
    <w:rsid w:val="00CF5079"/>
    <w:rsid w:val="00D000CD"/>
    <w:rsid w:val="00D03B0B"/>
    <w:rsid w:val="00D0443D"/>
    <w:rsid w:val="00D22231"/>
    <w:rsid w:val="00D27726"/>
    <w:rsid w:val="00D32314"/>
    <w:rsid w:val="00D43AC4"/>
    <w:rsid w:val="00D71D1A"/>
    <w:rsid w:val="00D803A7"/>
    <w:rsid w:val="00DA2755"/>
    <w:rsid w:val="00DA33F1"/>
    <w:rsid w:val="00DB04AE"/>
    <w:rsid w:val="00DB5A1F"/>
    <w:rsid w:val="00DB6445"/>
    <w:rsid w:val="00DC1E5D"/>
    <w:rsid w:val="00DF4F20"/>
    <w:rsid w:val="00DF52C6"/>
    <w:rsid w:val="00E05D34"/>
    <w:rsid w:val="00E06881"/>
    <w:rsid w:val="00E14526"/>
    <w:rsid w:val="00E14E3D"/>
    <w:rsid w:val="00E16414"/>
    <w:rsid w:val="00E23027"/>
    <w:rsid w:val="00E46DE9"/>
    <w:rsid w:val="00E73198"/>
    <w:rsid w:val="00E7502A"/>
    <w:rsid w:val="00EA0DE2"/>
    <w:rsid w:val="00EC39A5"/>
    <w:rsid w:val="00ED7A59"/>
    <w:rsid w:val="00EE30D6"/>
    <w:rsid w:val="00F01E75"/>
    <w:rsid w:val="00F26231"/>
    <w:rsid w:val="00F34EB6"/>
    <w:rsid w:val="00F401A7"/>
    <w:rsid w:val="00F44DB4"/>
    <w:rsid w:val="00F463B9"/>
    <w:rsid w:val="00F5373D"/>
    <w:rsid w:val="00F71128"/>
    <w:rsid w:val="00F72963"/>
    <w:rsid w:val="00F82103"/>
    <w:rsid w:val="00F85335"/>
    <w:rsid w:val="00F921D5"/>
    <w:rsid w:val="00FA385D"/>
    <w:rsid w:val="00FB1363"/>
    <w:rsid w:val="00FD62CF"/>
    <w:rsid w:val="00FF6D60"/>
    <w:rsid w:val="00FF7126"/>
    <w:rsid w:val="176F5579"/>
    <w:rsid w:val="53530209"/>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0EDCA"/>
  <w15:docId w15:val="{CA7A8D7A-474F-403F-80F8-A20CC898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n">
    <w:name w:val="Revision"/>
    <w:hidden/>
    <w:uiPriority w:val="99"/>
    <w:semiHidden/>
    <w:rsid w:val="003F38CE"/>
    <w:pPr>
      <w:spacing w:after="0" w:line="240" w:lineRule="auto"/>
    </w:pPr>
    <w:rPr>
      <w:rFonts w:ascii="Times" w:eastAsia="Times New Roman" w:hAnsi="Times" w:cs="Times New Roman"/>
      <w:lang w:val="en-US"/>
    </w:rPr>
  </w:style>
  <w:style w:type="character" w:styleId="Mencinsinresolver">
    <w:name w:val="Unresolved Mention"/>
    <w:basedOn w:val="Fuentedeprrafopredeter"/>
    <w:uiPriority w:val="99"/>
    <w:semiHidden/>
    <w:unhideWhenUsed/>
    <w:rsid w:val="00EA0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33654">
      <w:bodyDiv w:val="1"/>
      <w:marLeft w:val="0"/>
      <w:marRight w:val="0"/>
      <w:marTop w:val="0"/>
      <w:marBottom w:val="0"/>
      <w:divBdr>
        <w:top w:val="none" w:sz="0" w:space="0" w:color="auto"/>
        <w:left w:val="none" w:sz="0" w:space="0" w:color="auto"/>
        <w:bottom w:val="none" w:sz="0" w:space="0" w:color="auto"/>
        <w:right w:val="none" w:sz="0" w:space="0" w:color="auto"/>
      </w:divBdr>
    </w:div>
    <w:div w:id="1823081010">
      <w:bodyDiv w:val="1"/>
      <w:marLeft w:val="0"/>
      <w:marRight w:val="0"/>
      <w:marTop w:val="0"/>
      <w:marBottom w:val="0"/>
      <w:divBdr>
        <w:top w:val="none" w:sz="0" w:space="0" w:color="auto"/>
        <w:left w:val="none" w:sz="0" w:space="0" w:color="auto"/>
        <w:bottom w:val="none" w:sz="0" w:space="0" w:color="auto"/>
        <w:right w:val="none" w:sz="0" w:space="0" w:color="auto"/>
      </w:divBdr>
      <w:divsChild>
        <w:div w:id="1125989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alumnosuady-my.sharepoint.com/:w:/g/personal/a21216378_alumnos_uady_mx/EaOYSyFNpclPtFAsYRKlDy4BWKaNtxvC6jp0OJTuTfTvcg?e=inPia2"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coneval.org.mx/sitios/RIEF/Documents/Quintanaroo-diagnostico-lengua-cultura-maya-2010.pdf" TargetMode="External"/><Relationship Id="rId2" Type="http://schemas.openxmlformats.org/officeDocument/2006/relationships/customXml" Target="../customXml/item2.xml"/><Relationship Id="rId16" Type="http://schemas.openxmlformats.org/officeDocument/2006/relationships/hyperlink" Target="https://www.scielo.org.mx/scielo.php?script=sci_arttext&amp;pid=S1870-5766202100020001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universidadducens.edu.mx/blog/la-importancia-de-conservar-la-lengua-maya/" TargetMode="Externa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alumnosuady-my.sharepoint.com/:w:/g/personal/a21216378_alumnos_uady_mx/EaOYSyFNpclPtFAsYRKlDy4BWKaNtxvC6jp0OJTuTfTvcg?e=inPia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lovepm.com/la-lengua-maya-se-vuelve-patrimonio-cultural-intangibl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A3C6274191445A0B08C4541FAB10F" ma:contentTypeVersion="16" ma:contentTypeDescription="Create a new document." ma:contentTypeScope="" ma:versionID="f5d05ad61835f0784b3adb3026b18d5a">
  <xsd:schema xmlns:xsd="http://www.w3.org/2001/XMLSchema" xmlns:xs="http://www.w3.org/2001/XMLSchema" xmlns:p="http://schemas.microsoft.com/office/2006/metadata/properties" xmlns:ns3="970f6d0c-e4ab-4982-837d-5e948a12aee5" xmlns:ns4="a3da0c8a-d8c4-4e0f-9b5c-f2411efe908e" targetNamespace="http://schemas.microsoft.com/office/2006/metadata/properties" ma:root="true" ma:fieldsID="3ce7b80a91d2cb518e0dab47df38ade6" ns3:_="" ns4:_="">
    <xsd:import namespace="970f6d0c-e4ab-4982-837d-5e948a12aee5"/>
    <xsd:import namespace="a3da0c8a-d8c4-4e0f-9b5c-f2411efe908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element ref="ns4:MediaServiceGenerationTime" minOccurs="0"/>
                <xsd:element ref="ns4:MediaServiceEventHashCode" minOccurs="0"/>
                <xsd:element ref="ns4:MediaServiceOCR" minOccurs="0"/>
                <xsd:element ref="ns4:MediaServiceObjectDetectorVersions"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f6d0c-e4ab-4982-837d-5e948a12ae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a0c8a-d8c4-4e0f-9b5c-f2411efe908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3da0c8a-d8c4-4e0f-9b5c-f2411efe908e" xsi:nil="true"/>
  </documentManagement>
</p:properties>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customXml/itemProps2.xml><?xml version="1.0" encoding="utf-8"?>
<ds:datastoreItem xmlns:ds="http://schemas.openxmlformats.org/officeDocument/2006/customXml" ds:itemID="{4DB1F882-A248-4CFF-BD30-02A093749A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f6d0c-e4ab-4982-837d-5e948a12aee5"/>
    <ds:schemaRef ds:uri="a3da0c8a-d8c4-4e0f-9b5c-f2411efe90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D62975-560C-4E15-AC29-DA091019C847}">
  <ds:schemaRefs>
    <ds:schemaRef ds:uri="http://schemas.microsoft.com/sharepoint/v3/contenttype/forms"/>
  </ds:schemaRefs>
</ds:datastoreItem>
</file>

<file path=customXml/itemProps4.xml><?xml version="1.0" encoding="utf-8"?>
<ds:datastoreItem xmlns:ds="http://schemas.openxmlformats.org/officeDocument/2006/customXml" ds:itemID="{8D9D8BCF-0737-4538-BD4B-03B019C4ACDD}">
  <ds:schemaRefs>
    <ds:schemaRef ds:uri="http://schemas.microsoft.com/office/2006/metadata/properties"/>
    <ds:schemaRef ds:uri="http://schemas.microsoft.com/office/infopath/2007/PartnerControls"/>
    <ds:schemaRef ds:uri="a3da0c8a-d8c4-4e0f-9b5c-f2411efe908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1258</Words>
  <Characters>6924</Characters>
  <Application>Microsoft Office Word</Application>
  <DocSecurity>0</DocSecurity>
  <Lines>57</Lines>
  <Paragraphs>16</Paragraphs>
  <ScaleCrop>false</ScaleCrop>
  <Company>Personal</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Reynaldo Martín</cp:lastModifiedBy>
  <cp:revision>3</cp:revision>
  <cp:lastPrinted>2011-05-21T00:51:00Z</cp:lastPrinted>
  <dcterms:created xsi:type="dcterms:W3CDTF">2024-03-19T21:01:00Z</dcterms:created>
  <dcterms:modified xsi:type="dcterms:W3CDTF">2024-03-19T21:19:00Z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0x010100E13A3C6274191445A0B08C4541FAB10F</vt:lpwstr>
  </property>
</Properties>
</file>